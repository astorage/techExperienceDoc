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2E0" w:rsidRDefault="000432E0" w:rsidP="000432E0">
      <w:pPr>
        <w:widowControl/>
        <w:spacing w:line="291" w:lineRule="atLeast"/>
        <w:jc w:val="left"/>
        <w:outlineLvl w:val="0"/>
        <w:rPr>
          <w:rFonts w:hint="eastAsia"/>
        </w:rPr>
      </w:pPr>
      <w:r>
        <w:rPr>
          <w:rFonts w:ascii="微软雅黑" w:eastAsia="微软雅黑" w:hAnsi="微软雅黑" w:cs="宋体" w:hint="eastAsia"/>
          <w:b/>
          <w:bCs/>
          <w:color w:val="333333"/>
          <w:kern w:val="36"/>
          <w:sz w:val="17"/>
          <w:szCs w:val="17"/>
        </w:rPr>
        <w:t>参考文档：</w:t>
      </w:r>
      <w:hyperlink r:id="rId6" w:history="1">
        <w:r>
          <w:rPr>
            <w:rStyle w:val="a5"/>
          </w:rPr>
          <w:t>https://www.jb51.net/article/139632.htm</w:t>
        </w:r>
      </w:hyperlink>
    </w:p>
    <w:p w:rsidR="000432E0" w:rsidRDefault="000432E0" w:rsidP="000432E0">
      <w:pPr>
        <w:widowControl/>
        <w:spacing w:line="291" w:lineRule="atLeast"/>
        <w:jc w:val="left"/>
        <w:outlineLvl w:val="0"/>
        <w:rPr>
          <w:rFonts w:ascii="微软雅黑" w:eastAsia="微软雅黑" w:hAnsi="微软雅黑" w:cs="宋体" w:hint="eastAsia"/>
          <w:b/>
          <w:bCs/>
          <w:color w:val="333333"/>
          <w:kern w:val="36"/>
          <w:sz w:val="17"/>
          <w:szCs w:val="17"/>
        </w:rPr>
      </w:pPr>
    </w:p>
    <w:p w:rsidR="000432E0" w:rsidRPr="000432E0" w:rsidRDefault="000432E0" w:rsidP="000432E0">
      <w:pPr>
        <w:widowControl/>
        <w:spacing w:line="291" w:lineRule="atLeast"/>
        <w:jc w:val="left"/>
        <w:outlineLvl w:val="0"/>
        <w:rPr>
          <w:rFonts w:ascii="微软雅黑" w:eastAsia="微软雅黑" w:hAnsi="微软雅黑" w:cs="宋体"/>
          <w:b/>
          <w:bCs/>
          <w:color w:val="333333"/>
          <w:kern w:val="36"/>
          <w:sz w:val="17"/>
          <w:szCs w:val="17"/>
        </w:rPr>
      </w:pPr>
      <w:r w:rsidRPr="000432E0">
        <w:rPr>
          <w:rFonts w:ascii="微软雅黑" w:eastAsia="微软雅黑" w:hAnsi="微软雅黑" w:cs="宋体" w:hint="eastAsia"/>
          <w:b/>
          <w:bCs/>
          <w:color w:val="333333"/>
          <w:kern w:val="36"/>
          <w:sz w:val="17"/>
          <w:szCs w:val="17"/>
        </w:rPr>
        <w:t>Redis瞬时高并发秒杀方案总结</w:t>
      </w:r>
    </w:p>
    <w:p w:rsidR="000432E0" w:rsidRPr="000432E0" w:rsidRDefault="000432E0" w:rsidP="000432E0">
      <w:pPr>
        <w:widowControl/>
        <w:jc w:val="left"/>
        <w:rPr>
          <w:rFonts w:ascii="Tahoma" w:eastAsia="宋体" w:hAnsi="Tahoma" w:cs="Tahoma" w:hint="eastAsia"/>
          <w:color w:val="999999"/>
          <w:kern w:val="0"/>
          <w:sz w:val="10"/>
          <w:szCs w:val="10"/>
        </w:rPr>
      </w:pPr>
      <w:r w:rsidRPr="000432E0">
        <w:rPr>
          <w:rFonts w:ascii="Tahoma" w:eastAsia="宋体" w:hAnsi="Tahoma" w:cs="Tahoma"/>
          <w:color w:val="999999"/>
          <w:kern w:val="0"/>
          <w:sz w:val="10"/>
          <w:szCs w:val="10"/>
        </w:rPr>
        <w:t> </w:t>
      </w:r>
      <w:r w:rsidRPr="000432E0">
        <w:rPr>
          <w:rFonts w:ascii="Tahoma" w:eastAsia="宋体" w:hAnsi="Tahoma" w:cs="Tahoma"/>
          <w:color w:val="999999"/>
          <w:kern w:val="0"/>
          <w:sz w:val="10"/>
          <w:szCs w:val="10"/>
        </w:rPr>
        <w:t>更新时间：</w:t>
      </w:r>
      <w:r w:rsidRPr="000432E0">
        <w:rPr>
          <w:rFonts w:ascii="Tahoma" w:eastAsia="宋体" w:hAnsi="Tahoma" w:cs="Tahoma"/>
          <w:color w:val="999999"/>
          <w:kern w:val="0"/>
          <w:sz w:val="10"/>
          <w:szCs w:val="10"/>
        </w:rPr>
        <w:t>2018</w:t>
      </w:r>
      <w:r w:rsidRPr="000432E0">
        <w:rPr>
          <w:rFonts w:ascii="Tahoma" w:eastAsia="宋体" w:hAnsi="Tahoma" w:cs="Tahoma"/>
          <w:color w:val="999999"/>
          <w:kern w:val="0"/>
          <w:sz w:val="10"/>
          <w:szCs w:val="10"/>
        </w:rPr>
        <w:t>年</w:t>
      </w:r>
      <w:r w:rsidRPr="000432E0">
        <w:rPr>
          <w:rFonts w:ascii="Tahoma" w:eastAsia="宋体" w:hAnsi="Tahoma" w:cs="Tahoma"/>
          <w:color w:val="999999"/>
          <w:kern w:val="0"/>
          <w:sz w:val="10"/>
          <w:szCs w:val="10"/>
        </w:rPr>
        <w:t>05</w:t>
      </w:r>
      <w:r w:rsidRPr="000432E0">
        <w:rPr>
          <w:rFonts w:ascii="Tahoma" w:eastAsia="宋体" w:hAnsi="Tahoma" w:cs="Tahoma"/>
          <w:color w:val="999999"/>
          <w:kern w:val="0"/>
          <w:sz w:val="10"/>
          <w:szCs w:val="10"/>
        </w:rPr>
        <w:t>月</w:t>
      </w:r>
      <w:r w:rsidRPr="000432E0">
        <w:rPr>
          <w:rFonts w:ascii="Tahoma" w:eastAsia="宋体" w:hAnsi="Tahoma" w:cs="Tahoma"/>
          <w:color w:val="999999"/>
          <w:kern w:val="0"/>
          <w:sz w:val="10"/>
          <w:szCs w:val="10"/>
        </w:rPr>
        <w:t>07</w:t>
      </w:r>
      <w:r w:rsidRPr="000432E0">
        <w:rPr>
          <w:rFonts w:ascii="Tahoma" w:eastAsia="宋体" w:hAnsi="Tahoma" w:cs="Tahoma"/>
          <w:color w:val="999999"/>
          <w:kern w:val="0"/>
          <w:sz w:val="10"/>
          <w:szCs w:val="10"/>
        </w:rPr>
        <w:t>日</w:t>
      </w:r>
      <w:r w:rsidRPr="000432E0">
        <w:rPr>
          <w:rFonts w:ascii="Tahoma" w:eastAsia="宋体" w:hAnsi="Tahoma" w:cs="Tahoma"/>
          <w:color w:val="999999"/>
          <w:kern w:val="0"/>
          <w:sz w:val="10"/>
          <w:szCs w:val="10"/>
        </w:rPr>
        <w:t xml:space="preserve"> 11:39:07   </w:t>
      </w:r>
      <w:r w:rsidRPr="000432E0">
        <w:rPr>
          <w:rFonts w:ascii="Tahoma" w:eastAsia="宋体" w:hAnsi="Tahoma" w:cs="Tahoma"/>
          <w:color w:val="999999"/>
          <w:kern w:val="0"/>
          <w:sz w:val="10"/>
          <w:szCs w:val="10"/>
        </w:rPr>
        <w:t>作者：</w:t>
      </w:r>
      <w:r w:rsidRPr="000432E0">
        <w:rPr>
          <w:rFonts w:ascii="Tahoma" w:eastAsia="宋体" w:hAnsi="Tahoma" w:cs="Tahoma"/>
          <w:color w:val="999999"/>
          <w:kern w:val="0"/>
          <w:sz w:val="10"/>
          <w:szCs w:val="10"/>
        </w:rPr>
        <w:t>Brady</w:t>
      </w:r>
      <w:r w:rsidRPr="000432E0">
        <w:rPr>
          <w:rFonts w:ascii="Tahoma" w:eastAsia="宋体" w:hAnsi="Tahoma" w:cs="Tahoma"/>
          <w:color w:val="999999"/>
          <w:kern w:val="0"/>
          <w:sz w:val="10"/>
          <w:szCs w:val="10"/>
        </w:rPr>
        <w:t>志国</w:t>
      </w:r>
      <w:r w:rsidRPr="000432E0">
        <w:rPr>
          <w:rFonts w:ascii="Tahoma" w:eastAsia="宋体" w:hAnsi="Tahoma" w:cs="Tahoma"/>
          <w:color w:val="999999"/>
          <w:kern w:val="0"/>
          <w:sz w:val="10"/>
          <w:szCs w:val="10"/>
        </w:rPr>
        <w:t xml:space="preserve">   </w:t>
      </w:r>
      <w:hyperlink r:id="rId7" w:anchor="comments" w:history="1">
        <w:r w:rsidRPr="000432E0">
          <w:rPr>
            <w:rFonts w:ascii="Tahoma" w:eastAsia="宋体" w:hAnsi="Tahoma" w:cs="Tahoma"/>
            <w:color w:val="686868"/>
            <w:kern w:val="0"/>
            <w:sz w:val="10"/>
            <w:szCs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jb51.net/article/139632.htm#comments" style="width:11.25pt;height:11.25pt" o:button="t"/>
          </w:pict>
        </w:r>
        <w:r w:rsidRPr="000432E0">
          <w:rPr>
            <w:rFonts w:ascii="Tahoma" w:eastAsia="宋体" w:hAnsi="Tahoma" w:cs="Tahoma"/>
            <w:color w:val="686868"/>
            <w:kern w:val="0"/>
            <w:sz w:val="10"/>
          </w:rPr>
          <w:t> </w:t>
        </w:r>
        <w:r w:rsidRPr="000432E0">
          <w:rPr>
            <w:rFonts w:ascii="Tahoma" w:eastAsia="宋体" w:hAnsi="Tahoma" w:cs="Tahoma"/>
            <w:color w:val="686868"/>
            <w:kern w:val="0"/>
            <w:sz w:val="10"/>
          </w:rPr>
          <w:t>我要评论</w:t>
        </w:r>
      </w:hyperlink>
    </w:p>
    <w:p w:rsidR="000432E0" w:rsidRPr="000432E0" w:rsidRDefault="000432E0" w:rsidP="000432E0">
      <w:pPr>
        <w:widowControl/>
        <w:shd w:val="clear" w:color="auto" w:fill="EBF5FD"/>
        <w:spacing w:line="216" w:lineRule="atLeast"/>
        <w:jc w:val="left"/>
        <w:rPr>
          <w:rFonts w:ascii="Tahoma" w:eastAsia="宋体" w:hAnsi="Tahoma" w:cs="Tahoma"/>
          <w:color w:val="333333"/>
          <w:kern w:val="0"/>
          <w:sz w:val="13"/>
          <w:szCs w:val="13"/>
        </w:rPr>
      </w:pPr>
      <w:r w:rsidRPr="000432E0">
        <w:rPr>
          <w:rFonts w:ascii="Tahoma" w:eastAsia="宋体" w:hAnsi="Tahoma" w:cs="Tahoma"/>
          <w:color w:val="333333"/>
          <w:kern w:val="0"/>
          <w:sz w:val="13"/>
          <w:szCs w:val="13"/>
        </w:rPr>
        <w:t>本文讲述了</w:t>
      </w:r>
      <w:r w:rsidRPr="000432E0">
        <w:rPr>
          <w:rFonts w:ascii="Tahoma" w:eastAsia="宋体" w:hAnsi="Tahoma" w:cs="Tahoma"/>
          <w:color w:val="333333"/>
          <w:kern w:val="0"/>
          <w:sz w:val="13"/>
          <w:szCs w:val="13"/>
        </w:rPr>
        <w:t>Redis</w:t>
      </w:r>
      <w:r w:rsidRPr="000432E0">
        <w:rPr>
          <w:rFonts w:ascii="Tahoma" w:eastAsia="宋体" w:hAnsi="Tahoma" w:cs="Tahoma"/>
          <w:color w:val="333333"/>
          <w:kern w:val="0"/>
          <w:sz w:val="13"/>
          <w:szCs w:val="13"/>
        </w:rPr>
        <w:t>瞬时高并发秒杀方案总结，具有很好的参考价值，感兴趣的小伙伴们可以参考一下，具体如下：</w:t>
      </w:r>
    </w:p>
    <w:p w:rsidR="000432E0" w:rsidRPr="000432E0" w:rsidRDefault="000432E0" w:rsidP="000432E0">
      <w:pPr>
        <w:widowControl/>
        <w:wordWrap w:val="0"/>
        <w:spacing w:line="291" w:lineRule="atLeast"/>
        <w:jc w:val="left"/>
        <w:rPr>
          <w:ins w:id="0" w:author="Unknown"/>
          <w:rFonts w:ascii="Tahoma" w:eastAsia="宋体" w:hAnsi="Tahoma" w:cs="Tahoma"/>
          <w:color w:val="222222"/>
          <w:kern w:val="0"/>
          <w:sz w:val="13"/>
          <w:szCs w:val="13"/>
        </w:rPr>
      </w:pPr>
      <w:ins w:id="1" w:author="Unknown">
        <w:r w:rsidRPr="000432E0">
          <w:rPr>
            <w:rFonts w:ascii="Tahoma" w:eastAsia="宋体" w:hAnsi="Tahoma" w:cs="Tahoma"/>
            <w:b/>
            <w:bCs/>
            <w:color w:val="222222"/>
            <w:kern w:val="0"/>
            <w:sz w:val="13"/>
          </w:rPr>
          <w:t>1.Redis</w:t>
        </w:r>
      </w:ins>
    </w:p>
    <w:p w:rsidR="000432E0" w:rsidRPr="000432E0" w:rsidRDefault="000432E0" w:rsidP="000432E0">
      <w:pPr>
        <w:widowControl/>
        <w:wordWrap w:val="0"/>
        <w:spacing w:line="291" w:lineRule="atLeast"/>
        <w:jc w:val="left"/>
        <w:rPr>
          <w:ins w:id="2" w:author="Unknown"/>
          <w:rFonts w:ascii="Tahoma" w:eastAsia="宋体" w:hAnsi="Tahoma" w:cs="Tahoma"/>
          <w:color w:val="222222"/>
          <w:kern w:val="0"/>
          <w:sz w:val="13"/>
          <w:szCs w:val="13"/>
        </w:rPr>
      </w:pPr>
      <w:ins w:id="3" w:author="Unknown">
        <w:r w:rsidRPr="000432E0">
          <w:rPr>
            <w:rFonts w:ascii="Tahoma" w:eastAsia="宋体" w:hAnsi="Tahoma" w:cs="Tahoma"/>
            <w:color w:val="800000"/>
            <w:kern w:val="0"/>
            <w:sz w:val="13"/>
            <w:szCs w:val="13"/>
          </w:rPr>
          <w:t>丰富的数据结构（</w:t>
        </w:r>
        <w:r w:rsidRPr="000432E0">
          <w:rPr>
            <w:rFonts w:ascii="Tahoma" w:eastAsia="宋体" w:hAnsi="Tahoma" w:cs="Tahoma"/>
            <w:color w:val="800000"/>
            <w:kern w:val="0"/>
            <w:sz w:val="13"/>
            <w:szCs w:val="13"/>
          </w:rPr>
          <w:t>Data Structures</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4" w:author="Unknown"/>
          <w:rFonts w:ascii="Tahoma" w:eastAsia="宋体" w:hAnsi="Tahoma" w:cs="Tahoma"/>
          <w:color w:val="222222"/>
          <w:kern w:val="0"/>
          <w:sz w:val="13"/>
          <w:szCs w:val="13"/>
        </w:rPr>
      </w:pPr>
      <w:ins w:id="5" w:author="Unknown">
        <w:r w:rsidRPr="000432E0">
          <w:rPr>
            <w:rFonts w:ascii="Tahoma" w:eastAsia="宋体" w:hAnsi="Tahoma" w:cs="Tahoma"/>
            <w:color w:val="800000"/>
            <w:kern w:val="0"/>
            <w:sz w:val="13"/>
            <w:szCs w:val="13"/>
          </w:rPr>
          <w:t>字符串（</w:t>
        </w:r>
        <w:r w:rsidRPr="000432E0">
          <w:rPr>
            <w:rFonts w:ascii="Tahoma" w:eastAsia="宋体" w:hAnsi="Tahoma" w:cs="Tahoma"/>
            <w:color w:val="800000"/>
            <w:kern w:val="0"/>
            <w:sz w:val="13"/>
            <w:szCs w:val="13"/>
          </w:rPr>
          <w:t>String</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6" w:author="Unknown"/>
          <w:rFonts w:ascii="Tahoma" w:eastAsia="宋体" w:hAnsi="Tahoma" w:cs="Tahoma"/>
          <w:color w:val="222222"/>
          <w:kern w:val="0"/>
          <w:sz w:val="13"/>
          <w:szCs w:val="13"/>
        </w:rPr>
      </w:pPr>
      <w:ins w:id="7" w:author="Unknown">
        <w:r w:rsidRPr="000432E0">
          <w:rPr>
            <w:rFonts w:ascii="Tahoma" w:eastAsia="宋体" w:hAnsi="Tahoma" w:cs="Tahoma"/>
            <w:color w:val="222222"/>
            <w:kern w:val="0"/>
            <w:sz w:val="13"/>
            <w:szCs w:val="13"/>
          </w:rPr>
          <w:t>    Redis</w:t>
        </w:r>
        <w:r w:rsidRPr="000432E0">
          <w:rPr>
            <w:rFonts w:ascii="Tahoma" w:eastAsia="宋体" w:hAnsi="Tahoma" w:cs="Tahoma"/>
            <w:color w:val="222222"/>
            <w:kern w:val="0"/>
            <w:sz w:val="13"/>
            <w:szCs w:val="13"/>
          </w:rPr>
          <w:t>字符串能包含</w:t>
        </w:r>
        <w:r w:rsidRPr="000432E0">
          <w:rPr>
            <w:rFonts w:ascii="Tahoma" w:eastAsia="宋体" w:hAnsi="Tahoma" w:cs="Tahoma"/>
            <w:color w:val="FF0000"/>
            <w:kern w:val="0"/>
            <w:sz w:val="13"/>
            <w:szCs w:val="13"/>
          </w:rPr>
          <w:t>任意类型</w:t>
        </w:r>
        <w:r w:rsidRPr="000432E0">
          <w:rPr>
            <w:rFonts w:ascii="Tahoma" w:eastAsia="宋体" w:hAnsi="Tahoma" w:cs="Tahoma"/>
            <w:color w:val="222222"/>
            <w:kern w:val="0"/>
            <w:sz w:val="13"/>
            <w:szCs w:val="13"/>
          </w:rPr>
          <w:t>的数据</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8" w:author="Unknown"/>
          <w:rFonts w:ascii="Tahoma" w:eastAsia="宋体" w:hAnsi="Tahoma" w:cs="Tahoma"/>
          <w:color w:val="222222"/>
          <w:kern w:val="0"/>
          <w:sz w:val="13"/>
          <w:szCs w:val="13"/>
        </w:rPr>
      </w:pPr>
      <w:ins w:id="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一个字符串类型的值最多能存储</w:t>
        </w:r>
        <w:r w:rsidRPr="000432E0">
          <w:rPr>
            <w:rFonts w:ascii="Tahoma" w:eastAsia="宋体" w:hAnsi="Tahoma" w:cs="Tahoma"/>
            <w:color w:val="FF0000"/>
            <w:kern w:val="0"/>
            <w:sz w:val="13"/>
            <w:szCs w:val="13"/>
          </w:rPr>
          <w:t>512M</w:t>
        </w:r>
        <w:r w:rsidRPr="000432E0">
          <w:rPr>
            <w:rFonts w:ascii="Tahoma" w:eastAsia="宋体" w:hAnsi="Tahoma" w:cs="Tahoma"/>
            <w:color w:val="FF0000"/>
            <w:kern w:val="0"/>
            <w:sz w:val="13"/>
            <w:szCs w:val="13"/>
          </w:rPr>
          <w:t>字节</w:t>
        </w:r>
        <w:r w:rsidRPr="000432E0">
          <w:rPr>
            <w:rFonts w:ascii="Tahoma" w:eastAsia="宋体" w:hAnsi="Tahoma" w:cs="Tahoma"/>
            <w:color w:val="222222"/>
            <w:kern w:val="0"/>
            <w:sz w:val="13"/>
            <w:szCs w:val="13"/>
          </w:rPr>
          <w:t>的内容；</w:t>
        </w:r>
      </w:ins>
    </w:p>
    <w:p w:rsidR="000432E0" w:rsidRPr="000432E0" w:rsidRDefault="000432E0" w:rsidP="000432E0">
      <w:pPr>
        <w:widowControl/>
        <w:wordWrap w:val="0"/>
        <w:spacing w:line="291" w:lineRule="atLeast"/>
        <w:jc w:val="left"/>
        <w:rPr>
          <w:ins w:id="10" w:author="Unknown"/>
          <w:rFonts w:ascii="Tahoma" w:eastAsia="宋体" w:hAnsi="Tahoma" w:cs="Tahoma"/>
          <w:color w:val="222222"/>
          <w:kern w:val="0"/>
          <w:sz w:val="13"/>
          <w:szCs w:val="13"/>
        </w:rPr>
      </w:pPr>
      <w:ins w:id="11"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利用</w:t>
        </w:r>
        <w:r w:rsidRPr="000432E0">
          <w:rPr>
            <w:rFonts w:ascii="Tahoma" w:eastAsia="宋体" w:hAnsi="Tahoma" w:cs="Tahoma"/>
            <w:color w:val="FF0000"/>
            <w:kern w:val="0"/>
            <w:sz w:val="13"/>
            <w:szCs w:val="13"/>
          </w:rPr>
          <w:t>INCR</w:t>
        </w:r>
        <w:r w:rsidRPr="000432E0">
          <w:rPr>
            <w:rFonts w:ascii="Tahoma" w:eastAsia="宋体" w:hAnsi="Tahoma" w:cs="Tahoma"/>
            <w:color w:val="FF0000"/>
            <w:kern w:val="0"/>
            <w:sz w:val="13"/>
            <w:szCs w:val="13"/>
          </w:rPr>
          <w:t>命令簇（</w:t>
        </w:r>
        <w:r w:rsidRPr="000432E0">
          <w:rPr>
            <w:rFonts w:ascii="Tahoma" w:eastAsia="宋体" w:hAnsi="Tahoma" w:cs="Tahoma"/>
            <w:color w:val="FF0000"/>
            <w:kern w:val="0"/>
            <w:sz w:val="13"/>
            <w:szCs w:val="13"/>
          </w:rPr>
          <w:t>INCR, DECR, INCRBY</w:t>
        </w:r>
        <w:r w:rsidRPr="000432E0">
          <w:rPr>
            <w:rFonts w:ascii="Tahoma" w:eastAsia="宋体" w:hAnsi="Tahoma" w:cs="Tahoma"/>
            <w:color w:val="FF0000"/>
            <w:kern w:val="0"/>
            <w:sz w:val="13"/>
            <w:szCs w:val="13"/>
          </w:rPr>
          <w:t>）</w:t>
        </w:r>
        <w:r w:rsidRPr="000432E0">
          <w:rPr>
            <w:rFonts w:ascii="Tahoma" w:eastAsia="宋体" w:hAnsi="Tahoma" w:cs="Tahoma"/>
            <w:color w:val="222222"/>
            <w:kern w:val="0"/>
            <w:sz w:val="13"/>
            <w:szCs w:val="13"/>
          </w:rPr>
          <w:t>来把字符串当作</w:t>
        </w:r>
        <w:r w:rsidRPr="000432E0">
          <w:rPr>
            <w:rFonts w:ascii="Tahoma" w:eastAsia="宋体" w:hAnsi="Tahoma" w:cs="Tahoma"/>
            <w:color w:val="FF0000"/>
            <w:kern w:val="0"/>
            <w:sz w:val="13"/>
            <w:szCs w:val="13"/>
          </w:rPr>
          <w:t>原子计数器</w:t>
        </w:r>
        <w:r w:rsidRPr="000432E0">
          <w:rPr>
            <w:rFonts w:ascii="Tahoma" w:eastAsia="宋体" w:hAnsi="Tahoma" w:cs="Tahoma"/>
            <w:color w:val="222222"/>
            <w:kern w:val="0"/>
            <w:sz w:val="13"/>
            <w:szCs w:val="13"/>
          </w:rPr>
          <w:t>使用；</w:t>
        </w:r>
      </w:ins>
    </w:p>
    <w:p w:rsidR="000432E0" w:rsidRPr="000432E0" w:rsidRDefault="000432E0" w:rsidP="000432E0">
      <w:pPr>
        <w:widowControl/>
        <w:wordWrap w:val="0"/>
        <w:spacing w:line="291" w:lineRule="atLeast"/>
        <w:jc w:val="left"/>
        <w:rPr>
          <w:ins w:id="12" w:author="Unknown"/>
          <w:rFonts w:ascii="Tahoma" w:eastAsia="宋体" w:hAnsi="Tahoma" w:cs="Tahoma"/>
          <w:color w:val="222222"/>
          <w:kern w:val="0"/>
          <w:sz w:val="13"/>
          <w:szCs w:val="13"/>
        </w:rPr>
      </w:pPr>
      <w:ins w:id="1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使用</w:t>
        </w:r>
        <w:r w:rsidRPr="000432E0">
          <w:rPr>
            <w:rFonts w:ascii="Tahoma" w:eastAsia="宋体" w:hAnsi="Tahoma" w:cs="Tahoma"/>
            <w:color w:val="FF0000"/>
            <w:kern w:val="0"/>
            <w:sz w:val="13"/>
            <w:szCs w:val="13"/>
          </w:rPr>
          <w:t>APPEND</w:t>
        </w:r>
        <w:r w:rsidRPr="000432E0">
          <w:rPr>
            <w:rFonts w:ascii="Tahoma" w:eastAsia="宋体" w:hAnsi="Tahoma" w:cs="Tahoma"/>
            <w:color w:val="222222"/>
            <w:kern w:val="0"/>
            <w:sz w:val="13"/>
            <w:szCs w:val="13"/>
          </w:rPr>
          <w:t>命令在字符串后添加内容。</w:t>
        </w:r>
      </w:ins>
    </w:p>
    <w:p w:rsidR="000432E0" w:rsidRPr="000432E0" w:rsidRDefault="000432E0" w:rsidP="000432E0">
      <w:pPr>
        <w:widowControl/>
        <w:wordWrap w:val="0"/>
        <w:spacing w:line="291" w:lineRule="atLeast"/>
        <w:jc w:val="left"/>
        <w:rPr>
          <w:ins w:id="14" w:author="Unknown"/>
          <w:rFonts w:ascii="Tahoma" w:eastAsia="宋体" w:hAnsi="Tahoma" w:cs="Tahoma"/>
          <w:color w:val="222222"/>
          <w:kern w:val="0"/>
          <w:sz w:val="13"/>
          <w:szCs w:val="13"/>
        </w:rPr>
      </w:pPr>
      <w:ins w:id="15" w:author="Unknown">
        <w:r w:rsidRPr="000432E0">
          <w:rPr>
            <w:rFonts w:ascii="Tahoma" w:eastAsia="宋体" w:hAnsi="Tahoma" w:cs="Tahoma"/>
            <w:color w:val="800000"/>
            <w:kern w:val="0"/>
            <w:sz w:val="13"/>
            <w:szCs w:val="13"/>
          </w:rPr>
          <w:t>列表（</w:t>
        </w:r>
        <w:r w:rsidRPr="000432E0">
          <w:rPr>
            <w:rFonts w:ascii="Tahoma" w:eastAsia="宋体" w:hAnsi="Tahoma" w:cs="Tahoma"/>
            <w:color w:val="800000"/>
            <w:kern w:val="0"/>
            <w:sz w:val="13"/>
            <w:szCs w:val="13"/>
          </w:rPr>
          <w:t>List</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16" w:author="Unknown"/>
          <w:rFonts w:ascii="Tahoma" w:eastAsia="宋体" w:hAnsi="Tahoma" w:cs="Tahoma"/>
          <w:color w:val="222222"/>
          <w:kern w:val="0"/>
          <w:sz w:val="13"/>
          <w:szCs w:val="13"/>
        </w:rPr>
      </w:pPr>
      <w:ins w:id="17" w:author="Unknown">
        <w:r w:rsidRPr="000432E0">
          <w:rPr>
            <w:rFonts w:ascii="Tahoma" w:eastAsia="宋体" w:hAnsi="Tahoma" w:cs="Tahoma"/>
            <w:color w:val="222222"/>
            <w:kern w:val="0"/>
            <w:sz w:val="13"/>
            <w:szCs w:val="13"/>
          </w:rPr>
          <w:t>    Redis</w:t>
        </w:r>
        <w:r w:rsidRPr="000432E0">
          <w:rPr>
            <w:rFonts w:ascii="Tahoma" w:eastAsia="宋体" w:hAnsi="Tahoma" w:cs="Tahoma"/>
            <w:color w:val="222222"/>
            <w:kern w:val="0"/>
            <w:sz w:val="13"/>
            <w:szCs w:val="13"/>
          </w:rPr>
          <w:t>列表是简单的字符串列表，按照插入顺序排序；</w:t>
        </w:r>
      </w:ins>
    </w:p>
    <w:p w:rsidR="000432E0" w:rsidRPr="000432E0" w:rsidRDefault="000432E0" w:rsidP="000432E0">
      <w:pPr>
        <w:widowControl/>
        <w:wordWrap w:val="0"/>
        <w:spacing w:line="291" w:lineRule="atLeast"/>
        <w:jc w:val="left"/>
        <w:rPr>
          <w:ins w:id="18" w:author="Unknown"/>
          <w:rFonts w:ascii="Tahoma" w:eastAsia="宋体" w:hAnsi="Tahoma" w:cs="Tahoma"/>
          <w:color w:val="222222"/>
          <w:kern w:val="0"/>
          <w:sz w:val="13"/>
          <w:szCs w:val="13"/>
        </w:rPr>
      </w:pPr>
      <w:ins w:id="1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你可以添加一个元素到列表的</w:t>
        </w:r>
        <w:r w:rsidRPr="000432E0">
          <w:rPr>
            <w:rFonts w:ascii="Tahoma" w:eastAsia="宋体" w:hAnsi="Tahoma" w:cs="Tahoma"/>
            <w:color w:val="FF0000"/>
            <w:kern w:val="0"/>
            <w:sz w:val="13"/>
            <w:szCs w:val="13"/>
          </w:rPr>
          <w:t>头部（左边：</w:t>
        </w:r>
        <w:r w:rsidRPr="000432E0">
          <w:rPr>
            <w:rFonts w:ascii="Tahoma" w:eastAsia="宋体" w:hAnsi="Tahoma" w:cs="Tahoma"/>
            <w:color w:val="FF0000"/>
            <w:kern w:val="0"/>
            <w:sz w:val="13"/>
            <w:szCs w:val="13"/>
          </w:rPr>
          <w:t>LPUSH</w:t>
        </w:r>
        <w:r w:rsidRPr="000432E0">
          <w:rPr>
            <w:rFonts w:ascii="Tahoma" w:eastAsia="宋体" w:hAnsi="Tahoma" w:cs="Tahoma"/>
            <w:color w:val="FF0000"/>
            <w:kern w:val="0"/>
            <w:sz w:val="13"/>
            <w:szCs w:val="13"/>
          </w:rPr>
          <w:t>）</w:t>
        </w:r>
        <w:r w:rsidRPr="000432E0">
          <w:rPr>
            <w:rFonts w:ascii="Tahoma" w:eastAsia="宋体" w:hAnsi="Tahoma" w:cs="Tahoma"/>
            <w:color w:val="222222"/>
            <w:kern w:val="0"/>
            <w:sz w:val="13"/>
            <w:szCs w:val="13"/>
          </w:rPr>
          <w:t>或者</w:t>
        </w:r>
        <w:r w:rsidRPr="000432E0">
          <w:rPr>
            <w:rFonts w:ascii="Tahoma" w:eastAsia="宋体" w:hAnsi="Tahoma" w:cs="Tahoma"/>
            <w:color w:val="FF0000"/>
            <w:kern w:val="0"/>
            <w:sz w:val="13"/>
            <w:szCs w:val="13"/>
          </w:rPr>
          <w:t>尾部（右边：</w:t>
        </w:r>
        <w:r w:rsidRPr="000432E0">
          <w:rPr>
            <w:rFonts w:ascii="Tahoma" w:eastAsia="宋体" w:hAnsi="Tahoma" w:cs="Tahoma"/>
            <w:color w:val="FF0000"/>
            <w:kern w:val="0"/>
            <w:sz w:val="13"/>
            <w:szCs w:val="13"/>
          </w:rPr>
          <w:t>RPUSH</w:t>
        </w:r>
        <w:r w:rsidRPr="000432E0">
          <w:rPr>
            <w:rFonts w:ascii="Tahoma" w:eastAsia="宋体" w:hAnsi="Tahoma" w:cs="Tahoma"/>
            <w:color w:val="FF0000"/>
            <w:kern w:val="0"/>
            <w:sz w:val="13"/>
            <w:szCs w:val="13"/>
          </w:rPr>
          <w:t>）；</w:t>
        </w:r>
      </w:ins>
    </w:p>
    <w:p w:rsidR="000432E0" w:rsidRPr="000432E0" w:rsidRDefault="000432E0" w:rsidP="000432E0">
      <w:pPr>
        <w:widowControl/>
        <w:wordWrap w:val="0"/>
        <w:spacing w:line="291" w:lineRule="atLeast"/>
        <w:jc w:val="left"/>
        <w:rPr>
          <w:ins w:id="20" w:author="Unknown"/>
          <w:rFonts w:ascii="Tahoma" w:eastAsia="宋体" w:hAnsi="Tahoma" w:cs="Tahoma"/>
          <w:color w:val="222222"/>
          <w:kern w:val="0"/>
          <w:sz w:val="13"/>
          <w:szCs w:val="13"/>
        </w:rPr>
      </w:pPr>
      <w:ins w:id="21"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xml:space="preserve">   </w:t>
        </w:r>
        <w:r w:rsidRPr="000432E0">
          <w:rPr>
            <w:rFonts w:ascii="Tahoma" w:eastAsia="宋体" w:hAnsi="Tahoma" w:cs="Tahoma"/>
            <w:color w:val="FF0000"/>
            <w:kern w:val="0"/>
            <w:sz w:val="13"/>
            <w:szCs w:val="13"/>
          </w:rPr>
          <w:t>一个列表</w:t>
        </w:r>
        <w:r w:rsidRPr="000432E0">
          <w:rPr>
            <w:rFonts w:ascii="Tahoma" w:eastAsia="宋体" w:hAnsi="Tahoma" w:cs="Tahoma"/>
            <w:color w:val="222222"/>
            <w:kern w:val="0"/>
            <w:sz w:val="13"/>
            <w:szCs w:val="13"/>
          </w:rPr>
          <w:t>最多可以包含</w:t>
        </w:r>
        <w:r w:rsidRPr="000432E0">
          <w:rPr>
            <w:rFonts w:ascii="Tahoma" w:eastAsia="宋体" w:hAnsi="Tahoma" w:cs="Tahoma"/>
            <w:color w:val="222222"/>
            <w:kern w:val="0"/>
            <w:sz w:val="13"/>
            <w:szCs w:val="13"/>
          </w:rPr>
          <w:t>232-1</w:t>
        </w:r>
        <w:r w:rsidRPr="000432E0">
          <w:rPr>
            <w:rFonts w:ascii="Tahoma" w:eastAsia="宋体" w:hAnsi="Tahoma" w:cs="Tahoma"/>
            <w:color w:val="222222"/>
            <w:kern w:val="0"/>
            <w:sz w:val="13"/>
            <w:szCs w:val="13"/>
          </w:rPr>
          <w:t>个元素（</w:t>
        </w:r>
        <w:r w:rsidRPr="000432E0">
          <w:rPr>
            <w:rFonts w:ascii="Tahoma" w:eastAsia="宋体" w:hAnsi="Tahoma" w:cs="Tahoma"/>
            <w:color w:val="222222"/>
            <w:kern w:val="0"/>
            <w:sz w:val="13"/>
            <w:szCs w:val="13"/>
          </w:rPr>
          <w:t>4294967295</w:t>
        </w:r>
        <w:r w:rsidRPr="000432E0">
          <w:rPr>
            <w:rFonts w:ascii="Tahoma" w:eastAsia="宋体" w:hAnsi="Tahoma" w:cs="Tahoma"/>
            <w:color w:val="222222"/>
            <w:kern w:val="0"/>
            <w:sz w:val="13"/>
            <w:szCs w:val="13"/>
          </w:rPr>
          <w:t>，每个表超过</w:t>
        </w:r>
        <w:r w:rsidRPr="000432E0">
          <w:rPr>
            <w:rFonts w:ascii="Tahoma" w:eastAsia="宋体" w:hAnsi="Tahoma" w:cs="Tahoma"/>
            <w:color w:val="FF0000"/>
            <w:kern w:val="0"/>
            <w:sz w:val="13"/>
            <w:szCs w:val="13"/>
          </w:rPr>
          <w:t>40</w:t>
        </w:r>
        <w:r w:rsidRPr="000432E0">
          <w:rPr>
            <w:rFonts w:ascii="Tahoma" w:eastAsia="宋体" w:hAnsi="Tahoma" w:cs="Tahoma"/>
            <w:color w:val="FF0000"/>
            <w:kern w:val="0"/>
            <w:sz w:val="13"/>
            <w:szCs w:val="13"/>
          </w:rPr>
          <w:t>亿个元素</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22" w:author="Unknown"/>
          <w:rFonts w:ascii="Tahoma" w:eastAsia="宋体" w:hAnsi="Tahoma" w:cs="Tahoma"/>
          <w:color w:val="222222"/>
          <w:kern w:val="0"/>
          <w:sz w:val="13"/>
          <w:szCs w:val="13"/>
        </w:rPr>
      </w:pPr>
      <w:ins w:id="2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在社交网络中建立一个时间线模型，使用</w:t>
        </w:r>
        <w:r w:rsidRPr="000432E0">
          <w:rPr>
            <w:rFonts w:ascii="Tahoma" w:eastAsia="宋体" w:hAnsi="Tahoma" w:cs="Tahoma"/>
            <w:color w:val="FF0000"/>
            <w:kern w:val="0"/>
            <w:sz w:val="13"/>
            <w:szCs w:val="13"/>
          </w:rPr>
          <w:t>LPUSH</w:t>
        </w:r>
        <w:r w:rsidRPr="000432E0">
          <w:rPr>
            <w:rFonts w:ascii="Tahoma" w:eastAsia="宋体" w:hAnsi="Tahoma" w:cs="Tahoma"/>
            <w:color w:val="222222"/>
            <w:kern w:val="0"/>
            <w:sz w:val="13"/>
            <w:szCs w:val="13"/>
          </w:rPr>
          <w:t>去添加</w:t>
        </w:r>
        <w:r w:rsidRPr="000432E0">
          <w:rPr>
            <w:rFonts w:ascii="Tahoma" w:eastAsia="宋体" w:hAnsi="Tahoma" w:cs="Tahoma"/>
            <w:color w:val="FF0000"/>
            <w:kern w:val="0"/>
            <w:sz w:val="13"/>
            <w:szCs w:val="13"/>
          </w:rPr>
          <w:t>新的元素</w:t>
        </w:r>
        <w:r w:rsidRPr="000432E0">
          <w:rPr>
            <w:rFonts w:ascii="Tahoma" w:eastAsia="宋体" w:hAnsi="Tahoma" w:cs="Tahoma"/>
            <w:color w:val="222222"/>
            <w:kern w:val="0"/>
            <w:sz w:val="13"/>
            <w:szCs w:val="13"/>
          </w:rPr>
          <w:t>到</w:t>
        </w:r>
        <w:r w:rsidRPr="000432E0">
          <w:rPr>
            <w:rFonts w:ascii="Tahoma" w:eastAsia="宋体" w:hAnsi="Tahoma" w:cs="Tahoma"/>
            <w:color w:val="FF0000"/>
            <w:kern w:val="0"/>
            <w:sz w:val="13"/>
            <w:szCs w:val="13"/>
          </w:rPr>
          <w:t>用户时间线</w:t>
        </w:r>
        <w:r w:rsidRPr="000432E0">
          <w:rPr>
            <w:rFonts w:ascii="Tahoma" w:eastAsia="宋体" w:hAnsi="Tahoma" w:cs="Tahoma"/>
            <w:color w:val="222222"/>
            <w:kern w:val="0"/>
            <w:sz w:val="13"/>
            <w:szCs w:val="13"/>
          </w:rPr>
          <w:t>中，使用</w:t>
        </w:r>
        <w:r w:rsidRPr="000432E0">
          <w:rPr>
            <w:rFonts w:ascii="Tahoma" w:eastAsia="宋体" w:hAnsi="Tahoma" w:cs="Tahoma"/>
            <w:color w:val="FF0000"/>
            <w:kern w:val="0"/>
            <w:sz w:val="13"/>
            <w:szCs w:val="13"/>
          </w:rPr>
          <w:t>LRANGE</w:t>
        </w:r>
        <w:r w:rsidRPr="000432E0">
          <w:rPr>
            <w:rFonts w:ascii="Tahoma" w:eastAsia="宋体" w:hAnsi="Tahoma" w:cs="Tahoma"/>
            <w:color w:val="222222"/>
            <w:kern w:val="0"/>
            <w:sz w:val="13"/>
            <w:szCs w:val="13"/>
          </w:rPr>
          <w:t>去检索一些</w:t>
        </w:r>
        <w:r w:rsidRPr="000432E0">
          <w:rPr>
            <w:rFonts w:ascii="Tahoma" w:eastAsia="宋体" w:hAnsi="Tahoma" w:cs="Tahoma"/>
            <w:color w:val="FF0000"/>
            <w:kern w:val="0"/>
            <w:sz w:val="13"/>
            <w:szCs w:val="13"/>
          </w:rPr>
          <w:t>最近插入的条目</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24" w:author="Unknown"/>
          <w:rFonts w:ascii="Tahoma" w:eastAsia="宋体" w:hAnsi="Tahoma" w:cs="Tahoma"/>
          <w:color w:val="222222"/>
          <w:kern w:val="0"/>
          <w:sz w:val="13"/>
          <w:szCs w:val="13"/>
        </w:rPr>
      </w:pPr>
      <w:ins w:id="2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你可以同时使用</w:t>
        </w:r>
        <w:r w:rsidRPr="000432E0">
          <w:rPr>
            <w:rFonts w:ascii="Tahoma" w:eastAsia="宋体" w:hAnsi="Tahoma" w:cs="Tahoma"/>
            <w:color w:val="FF0000"/>
            <w:kern w:val="0"/>
            <w:sz w:val="13"/>
            <w:szCs w:val="13"/>
          </w:rPr>
          <w:t>LPUSH</w:t>
        </w:r>
        <w:r w:rsidRPr="000432E0">
          <w:rPr>
            <w:rFonts w:ascii="Tahoma" w:eastAsia="宋体" w:hAnsi="Tahoma" w:cs="Tahoma"/>
            <w:color w:val="222222"/>
            <w:kern w:val="0"/>
            <w:sz w:val="13"/>
            <w:szCs w:val="13"/>
          </w:rPr>
          <w:t>和</w:t>
        </w:r>
        <w:r w:rsidRPr="000432E0">
          <w:rPr>
            <w:rFonts w:ascii="Tahoma" w:eastAsia="宋体" w:hAnsi="Tahoma" w:cs="Tahoma"/>
            <w:color w:val="FF0000"/>
            <w:kern w:val="0"/>
            <w:sz w:val="13"/>
            <w:szCs w:val="13"/>
          </w:rPr>
          <w:t>LTRIM</w:t>
        </w:r>
        <w:r w:rsidRPr="000432E0">
          <w:rPr>
            <w:rFonts w:ascii="Tahoma" w:eastAsia="宋体" w:hAnsi="Tahoma" w:cs="Tahoma"/>
            <w:color w:val="222222"/>
            <w:kern w:val="0"/>
            <w:sz w:val="13"/>
            <w:szCs w:val="13"/>
          </w:rPr>
          <w:t>去创建一个</w:t>
        </w:r>
        <w:r w:rsidRPr="000432E0">
          <w:rPr>
            <w:rFonts w:ascii="Tahoma" w:eastAsia="宋体" w:hAnsi="Tahoma" w:cs="Tahoma"/>
            <w:color w:val="FF0000"/>
            <w:kern w:val="0"/>
            <w:sz w:val="13"/>
            <w:szCs w:val="13"/>
          </w:rPr>
          <w:t>永远不会超过指定元素数目</w:t>
        </w:r>
        <w:r w:rsidRPr="000432E0">
          <w:rPr>
            <w:rFonts w:ascii="Tahoma" w:eastAsia="宋体" w:hAnsi="Tahoma" w:cs="Tahoma"/>
            <w:color w:val="222222"/>
            <w:kern w:val="0"/>
            <w:sz w:val="13"/>
            <w:szCs w:val="13"/>
          </w:rPr>
          <w:t>的</w:t>
        </w:r>
        <w:r w:rsidRPr="000432E0">
          <w:rPr>
            <w:rFonts w:ascii="Tahoma" w:eastAsia="宋体" w:hAnsi="Tahoma" w:cs="Tahoma"/>
            <w:color w:val="FF0000"/>
            <w:kern w:val="0"/>
            <w:sz w:val="13"/>
            <w:szCs w:val="13"/>
          </w:rPr>
          <w:t>列表</w:t>
        </w:r>
        <w:r w:rsidRPr="000432E0">
          <w:rPr>
            <w:rFonts w:ascii="Tahoma" w:eastAsia="宋体" w:hAnsi="Tahoma" w:cs="Tahoma"/>
            <w:color w:val="222222"/>
            <w:kern w:val="0"/>
            <w:sz w:val="13"/>
            <w:szCs w:val="13"/>
          </w:rPr>
          <w:t>并同时记住</w:t>
        </w:r>
        <w:r w:rsidRPr="000432E0">
          <w:rPr>
            <w:rFonts w:ascii="Tahoma" w:eastAsia="宋体" w:hAnsi="Tahoma" w:cs="Tahoma"/>
            <w:color w:val="FF0000"/>
            <w:kern w:val="0"/>
            <w:sz w:val="13"/>
            <w:szCs w:val="13"/>
          </w:rPr>
          <w:t>最后的</w:t>
        </w:r>
        <w:r w:rsidRPr="000432E0">
          <w:rPr>
            <w:rFonts w:ascii="Tahoma" w:eastAsia="宋体" w:hAnsi="Tahoma" w:cs="Tahoma"/>
            <w:color w:val="FF0000"/>
            <w:kern w:val="0"/>
            <w:sz w:val="13"/>
            <w:szCs w:val="13"/>
          </w:rPr>
          <w:t>N</w:t>
        </w:r>
        <w:r w:rsidRPr="000432E0">
          <w:rPr>
            <w:rFonts w:ascii="Tahoma" w:eastAsia="宋体" w:hAnsi="Tahoma" w:cs="Tahoma"/>
            <w:color w:val="FF0000"/>
            <w:kern w:val="0"/>
            <w:sz w:val="13"/>
            <w:szCs w:val="13"/>
          </w:rPr>
          <w:t>个元素</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26" w:author="Unknown"/>
          <w:rFonts w:ascii="Tahoma" w:eastAsia="宋体" w:hAnsi="Tahoma" w:cs="Tahoma"/>
          <w:color w:val="222222"/>
          <w:kern w:val="0"/>
          <w:sz w:val="13"/>
          <w:szCs w:val="13"/>
        </w:rPr>
      </w:pPr>
      <w:ins w:id="27"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列表可以用来当作</w:t>
        </w:r>
        <w:r w:rsidRPr="000432E0">
          <w:rPr>
            <w:rFonts w:ascii="Tahoma" w:eastAsia="宋体" w:hAnsi="Tahoma" w:cs="Tahoma"/>
            <w:color w:val="FF0000"/>
            <w:kern w:val="0"/>
            <w:sz w:val="13"/>
            <w:szCs w:val="13"/>
          </w:rPr>
          <w:t>消息传递</w:t>
        </w:r>
        <w:r w:rsidRPr="000432E0">
          <w:rPr>
            <w:rFonts w:ascii="Tahoma" w:eastAsia="宋体" w:hAnsi="Tahoma" w:cs="Tahoma"/>
            <w:color w:val="222222"/>
            <w:kern w:val="0"/>
            <w:sz w:val="13"/>
            <w:szCs w:val="13"/>
          </w:rPr>
          <w:t>的</w:t>
        </w:r>
        <w:r w:rsidRPr="000432E0">
          <w:rPr>
            <w:rFonts w:ascii="Tahoma" w:eastAsia="宋体" w:hAnsi="Tahoma" w:cs="Tahoma"/>
            <w:color w:val="FF0000"/>
            <w:kern w:val="0"/>
            <w:sz w:val="13"/>
            <w:szCs w:val="13"/>
          </w:rPr>
          <w:t>基元（</w:t>
        </w:r>
        <w:r w:rsidRPr="000432E0">
          <w:rPr>
            <w:rFonts w:ascii="Tahoma" w:eastAsia="宋体" w:hAnsi="Tahoma" w:cs="Tahoma"/>
            <w:color w:val="FF0000"/>
            <w:kern w:val="0"/>
            <w:sz w:val="13"/>
            <w:szCs w:val="13"/>
          </w:rPr>
          <w:t>primitive</w:t>
        </w:r>
        <w:r w:rsidRPr="000432E0">
          <w:rPr>
            <w:rFonts w:ascii="Tahoma" w:eastAsia="宋体" w:hAnsi="Tahoma" w:cs="Tahoma"/>
            <w:color w:val="222222"/>
            <w:kern w:val="0"/>
            <w:sz w:val="13"/>
            <w:szCs w:val="13"/>
          </w:rPr>
          <w:t>），例如，众所周知的用来创建后台任务的</w:t>
        </w:r>
        <w:r w:rsidRPr="000432E0">
          <w:rPr>
            <w:rFonts w:ascii="Tahoma" w:eastAsia="宋体" w:hAnsi="Tahoma" w:cs="Tahoma"/>
            <w:color w:val="222222"/>
            <w:kern w:val="0"/>
            <w:sz w:val="13"/>
            <w:szCs w:val="13"/>
          </w:rPr>
          <w:t>Resque Ruby</w:t>
        </w:r>
        <w:r w:rsidRPr="000432E0">
          <w:rPr>
            <w:rFonts w:ascii="Tahoma" w:eastAsia="宋体" w:hAnsi="Tahoma" w:cs="Tahoma"/>
            <w:color w:val="222222"/>
            <w:kern w:val="0"/>
            <w:sz w:val="13"/>
            <w:szCs w:val="13"/>
          </w:rPr>
          <w:t>库。</w:t>
        </w:r>
      </w:ins>
    </w:p>
    <w:p w:rsidR="000432E0" w:rsidRPr="000432E0" w:rsidRDefault="000432E0" w:rsidP="000432E0">
      <w:pPr>
        <w:widowControl/>
        <w:wordWrap w:val="0"/>
        <w:spacing w:line="291" w:lineRule="atLeast"/>
        <w:jc w:val="left"/>
        <w:rPr>
          <w:ins w:id="28" w:author="Unknown"/>
          <w:rFonts w:ascii="Tahoma" w:eastAsia="宋体" w:hAnsi="Tahoma" w:cs="Tahoma"/>
          <w:color w:val="222222"/>
          <w:kern w:val="0"/>
          <w:sz w:val="13"/>
          <w:szCs w:val="13"/>
        </w:rPr>
      </w:pPr>
      <w:ins w:id="29" w:author="Unknown">
        <w:r w:rsidRPr="000432E0">
          <w:rPr>
            <w:rFonts w:ascii="Tahoma" w:eastAsia="宋体" w:hAnsi="Tahoma" w:cs="Tahoma"/>
            <w:color w:val="800000"/>
            <w:kern w:val="0"/>
            <w:sz w:val="13"/>
            <w:szCs w:val="13"/>
          </w:rPr>
          <w:t>集合（</w:t>
        </w:r>
        <w:r w:rsidRPr="000432E0">
          <w:rPr>
            <w:rFonts w:ascii="Tahoma" w:eastAsia="宋体" w:hAnsi="Tahoma" w:cs="Tahoma"/>
            <w:color w:val="800000"/>
            <w:kern w:val="0"/>
            <w:sz w:val="13"/>
            <w:szCs w:val="13"/>
          </w:rPr>
          <w:t>Set</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30" w:author="Unknown"/>
          <w:rFonts w:ascii="Tahoma" w:eastAsia="宋体" w:hAnsi="Tahoma" w:cs="Tahoma"/>
          <w:color w:val="222222"/>
          <w:kern w:val="0"/>
          <w:sz w:val="13"/>
          <w:szCs w:val="13"/>
        </w:rPr>
      </w:pPr>
      <w:ins w:id="31" w:author="Unknown">
        <w:r w:rsidRPr="000432E0">
          <w:rPr>
            <w:rFonts w:ascii="Tahoma" w:eastAsia="宋体" w:hAnsi="Tahoma" w:cs="Tahoma"/>
            <w:color w:val="222222"/>
            <w:kern w:val="0"/>
            <w:sz w:val="13"/>
            <w:szCs w:val="13"/>
          </w:rPr>
          <w:t>    Redis</w:t>
        </w:r>
        <w:r w:rsidRPr="000432E0">
          <w:rPr>
            <w:rFonts w:ascii="Tahoma" w:eastAsia="宋体" w:hAnsi="Tahoma" w:cs="Tahoma"/>
            <w:color w:val="222222"/>
            <w:kern w:val="0"/>
            <w:sz w:val="13"/>
            <w:szCs w:val="13"/>
          </w:rPr>
          <w:t>集合是一个</w:t>
        </w:r>
        <w:r w:rsidRPr="000432E0">
          <w:rPr>
            <w:rFonts w:ascii="Tahoma" w:eastAsia="宋体" w:hAnsi="Tahoma" w:cs="Tahoma"/>
            <w:color w:val="FF0000"/>
            <w:kern w:val="0"/>
            <w:sz w:val="13"/>
            <w:szCs w:val="13"/>
          </w:rPr>
          <w:t>无序</w:t>
        </w:r>
        <w:r w:rsidRPr="000432E0">
          <w:rPr>
            <w:rFonts w:ascii="Tahoma" w:eastAsia="宋体" w:hAnsi="Tahoma" w:cs="Tahoma"/>
            <w:color w:val="222222"/>
            <w:kern w:val="0"/>
            <w:sz w:val="13"/>
            <w:szCs w:val="13"/>
          </w:rPr>
          <w:t>的，</w:t>
        </w:r>
        <w:r w:rsidRPr="000432E0">
          <w:rPr>
            <w:rFonts w:ascii="Tahoma" w:eastAsia="宋体" w:hAnsi="Tahoma" w:cs="Tahoma"/>
            <w:color w:val="FF0000"/>
            <w:kern w:val="0"/>
            <w:sz w:val="13"/>
            <w:szCs w:val="13"/>
          </w:rPr>
          <w:t>不允许相同成员存在</w:t>
        </w:r>
        <w:r w:rsidRPr="000432E0">
          <w:rPr>
            <w:rFonts w:ascii="Tahoma" w:eastAsia="宋体" w:hAnsi="Tahoma" w:cs="Tahoma"/>
            <w:color w:val="222222"/>
            <w:kern w:val="0"/>
            <w:sz w:val="13"/>
            <w:szCs w:val="13"/>
          </w:rPr>
          <w:t>的字符串合集（</w:t>
        </w:r>
        <w:r w:rsidRPr="000432E0">
          <w:rPr>
            <w:rFonts w:ascii="Tahoma" w:eastAsia="宋体" w:hAnsi="Tahoma" w:cs="Tahoma"/>
            <w:color w:val="FF0000"/>
            <w:kern w:val="0"/>
            <w:sz w:val="13"/>
            <w:szCs w:val="13"/>
          </w:rPr>
          <w:t>Uniq</w:t>
        </w:r>
        <w:r w:rsidRPr="000432E0">
          <w:rPr>
            <w:rFonts w:ascii="Tahoma" w:eastAsia="宋体" w:hAnsi="Tahoma" w:cs="Tahoma"/>
            <w:color w:val="FF0000"/>
            <w:kern w:val="0"/>
            <w:sz w:val="13"/>
            <w:szCs w:val="13"/>
          </w:rPr>
          <w:t>操作</w:t>
        </w:r>
        <w:r w:rsidRPr="000432E0">
          <w:rPr>
            <w:rFonts w:ascii="Tahoma" w:eastAsia="宋体" w:hAnsi="Tahoma" w:cs="Tahoma"/>
            <w:color w:val="222222"/>
            <w:kern w:val="0"/>
            <w:sz w:val="13"/>
            <w:szCs w:val="13"/>
          </w:rPr>
          <w:t>，获取某段时间所有数据</w:t>
        </w:r>
        <w:r w:rsidRPr="000432E0">
          <w:rPr>
            <w:rFonts w:ascii="Tahoma" w:eastAsia="宋体" w:hAnsi="Tahoma" w:cs="Tahoma"/>
            <w:color w:val="FF0000"/>
            <w:kern w:val="0"/>
            <w:sz w:val="13"/>
            <w:szCs w:val="13"/>
          </w:rPr>
          <w:t>排重值</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32" w:author="Unknown"/>
          <w:rFonts w:ascii="Tahoma" w:eastAsia="宋体" w:hAnsi="Tahoma" w:cs="Tahoma"/>
          <w:color w:val="222222"/>
          <w:kern w:val="0"/>
          <w:sz w:val="13"/>
          <w:szCs w:val="13"/>
        </w:rPr>
      </w:pPr>
      <w:ins w:id="3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支持一些服务端的命令从现有的集合出发去进行</w:t>
        </w:r>
        <w:r w:rsidRPr="000432E0">
          <w:rPr>
            <w:rFonts w:ascii="Tahoma" w:eastAsia="宋体" w:hAnsi="Tahoma" w:cs="Tahoma"/>
            <w:color w:val="FF0000"/>
            <w:kern w:val="0"/>
            <w:sz w:val="13"/>
            <w:szCs w:val="13"/>
          </w:rPr>
          <w:t>集合运算</w:t>
        </w:r>
        <w:r w:rsidRPr="000432E0">
          <w:rPr>
            <w:rFonts w:ascii="Tahoma" w:eastAsia="宋体" w:hAnsi="Tahoma" w:cs="Tahoma"/>
            <w:color w:val="222222"/>
            <w:kern w:val="0"/>
            <w:sz w:val="13"/>
            <w:szCs w:val="13"/>
          </w:rPr>
          <w:t>，如合并（</w:t>
        </w:r>
        <w:r w:rsidRPr="000432E0">
          <w:rPr>
            <w:rFonts w:ascii="Tahoma" w:eastAsia="宋体" w:hAnsi="Tahoma" w:cs="Tahoma"/>
            <w:color w:val="FF0000"/>
            <w:kern w:val="0"/>
            <w:sz w:val="13"/>
            <w:szCs w:val="13"/>
          </w:rPr>
          <w:t>并集：</w:t>
        </w:r>
        <w:r w:rsidRPr="000432E0">
          <w:rPr>
            <w:rFonts w:ascii="Tahoma" w:eastAsia="宋体" w:hAnsi="Tahoma" w:cs="Tahoma"/>
            <w:color w:val="FF0000"/>
            <w:kern w:val="0"/>
            <w:sz w:val="13"/>
            <w:szCs w:val="13"/>
          </w:rPr>
          <w:t>union</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求交</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交集：</w:t>
        </w:r>
        <w:r w:rsidRPr="000432E0">
          <w:rPr>
            <w:rFonts w:ascii="Tahoma" w:eastAsia="宋体" w:hAnsi="Tahoma" w:cs="Tahoma"/>
            <w:color w:val="FF0000"/>
            <w:kern w:val="0"/>
            <w:sz w:val="13"/>
            <w:szCs w:val="13"/>
          </w:rPr>
          <w:t>intersection</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差集</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找出不同元素的操作（共同好友、二度好友）；</w:t>
        </w:r>
      </w:ins>
    </w:p>
    <w:p w:rsidR="000432E0" w:rsidRPr="000432E0" w:rsidRDefault="000432E0" w:rsidP="000432E0">
      <w:pPr>
        <w:widowControl/>
        <w:wordWrap w:val="0"/>
        <w:spacing w:line="291" w:lineRule="atLeast"/>
        <w:jc w:val="left"/>
        <w:rPr>
          <w:ins w:id="34" w:author="Unknown"/>
          <w:rFonts w:ascii="Tahoma" w:eastAsia="宋体" w:hAnsi="Tahoma" w:cs="Tahoma"/>
          <w:color w:val="222222"/>
          <w:kern w:val="0"/>
          <w:sz w:val="13"/>
          <w:szCs w:val="13"/>
        </w:rPr>
      </w:pPr>
      <w:ins w:id="3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用集合跟踪一个独特的事。想要知道所有访问某个博客文章的独立</w:t>
        </w:r>
        <w:r w:rsidRPr="000432E0">
          <w:rPr>
            <w:rFonts w:ascii="Tahoma" w:eastAsia="宋体" w:hAnsi="Tahoma" w:cs="Tahoma"/>
            <w:color w:val="222222"/>
            <w:kern w:val="0"/>
            <w:sz w:val="13"/>
            <w:szCs w:val="13"/>
          </w:rPr>
          <w:t>IP</w:t>
        </w:r>
        <w:r w:rsidRPr="000432E0">
          <w:rPr>
            <w:rFonts w:ascii="Tahoma" w:eastAsia="宋体" w:hAnsi="Tahoma" w:cs="Tahoma"/>
            <w:color w:val="222222"/>
            <w:kern w:val="0"/>
            <w:sz w:val="13"/>
            <w:szCs w:val="13"/>
          </w:rPr>
          <w:t>？只要每次都用</w:t>
        </w:r>
        <w:r w:rsidRPr="000432E0">
          <w:rPr>
            <w:rFonts w:ascii="Tahoma" w:eastAsia="宋体" w:hAnsi="Tahoma" w:cs="Tahoma"/>
            <w:color w:val="222222"/>
            <w:kern w:val="0"/>
            <w:sz w:val="13"/>
            <w:szCs w:val="13"/>
          </w:rPr>
          <w:t>SADD</w:t>
        </w:r>
        <w:r w:rsidRPr="000432E0">
          <w:rPr>
            <w:rFonts w:ascii="Tahoma" w:eastAsia="宋体" w:hAnsi="Tahoma" w:cs="Tahoma"/>
            <w:color w:val="222222"/>
            <w:kern w:val="0"/>
            <w:sz w:val="13"/>
            <w:szCs w:val="13"/>
          </w:rPr>
          <w:t>来处理一个页面访问。那么你可以肯定重复的</w:t>
        </w:r>
        <w:r w:rsidRPr="000432E0">
          <w:rPr>
            <w:rFonts w:ascii="Tahoma" w:eastAsia="宋体" w:hAnsi="Tahoma" w:cs="Tahoma"/>
            <w:color w:val="222222"/>
            <w:kern w:val="0"/>
            <w:sz w:val="13"/>
            <w:szCs w:val="13"/>
          </w:rPr>
          <w:t>IP</w:t>
        </w:r>
        <w:r w:rsidRPr="000432E0">
          <w:rPr>
            <w:rFonts w:ascii="Tahoma" w:eastAsia="宋体" w:hAnsi="Tahoma" w:cs="Tahoma"/>
            <w:color w:val="222222"/>
            <w:kern w:val="0"/>
            <w:sz w:val="13"/>
            <w:szCs w:val="13"/>
          </w:rPr>
          <w:t>是不会插入的（</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利用</w:t>
        </w:r>
        <w:r w:rsidRPr="000432E0">
          <w:rPr>
            <w:rFonts w:ascii="Tahoma" w:eastAsia="宋体" w:hAnsi="Tahoma" w:cs="Tahoma"/>
            <w:color w:val="FF0000"/>
            <w:kern w:val="0"/>
            <w:sz w:val="13"/>
            <w:szCs w:val="13"/>
          </w:rPr>
          <w:t>唯一性</w:t>
        </w:r>
        <w:r w:rsidRPr="000432E0">
          <w:rPr>
            <w:rFonts w:ascii="Tahoma" w:eastAsia="宋体" w:hAnsi="Tahoma" w:cs="Tahoma"/>
            <w:color w:val="222222"/>
            <w:kern w:val="0"/>
            <w:sz w:val="13"/>
            <w:szCs w:val="13"/>
          </w:rPr>
          <w:t>，可以</w:t>
        </w:r>
        <w:r w:rsidRPr="000432E0">
          <w:rPr>
            <w:rFonts w:ascii="Tahoma" w:eastAsia="宋体" w:hAnsi="Tahoma" w:cs="Tahoma"/>
            <w:color w:val="FF0000"/>
            <w:kern w:val="0"/>
            <w:sz w:val="13"/>
            <w:szCs w:val="13"/>
          </w:rPr>
          <w:t>统计访问网站的所有独立</w:t>
        </w:r>
        <w:r w:rsidRPr="000432E0">
          <w:rPr>
            <w:rFonts w:ascii="Tahoma" w:eastAsia="宋体" w:hAnsi="Tahoma" w:cs="Tahoma"/>
            <w:color w:val="FF0000"/>
            <w:kern w:val="0"/>
            <w:sz w:val="13"/>
            <w:szCs w:val="13"/>
          </w:rPr>
          <w:t>IP</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36" w:author="Unknown"/>
          <w:rFonts w:ascii="Tahoma" w:eastAsia="宋体" w:hAnsi="Tahoma" w:cs="Tahoma"/>
          <w:color w:val="222222"/>
          <w:kern w:val="0"/>
          <w:sz w:val="13"/>
          <w:szCs w:val="13"/>
        </w:rPr>
      </w:pPr>
      <w:ins w:id="37" w:author="Unknown">
        <w:r w:rsidRPr="000432E0">
          <w:rPr>
            <w:rFonts w:ascii="Tahoma" w:eastAsia="宋体" w:hAnsi="Tahoma" w:cs="Tahoma"/>
            <w:color w:val="222222"/>
            <w:kern w:val="0"/>
            <w:sz w:val="13"/>
            <w:szCs w:val="13"/>
          </w:rPr>
          <w:t>    Redis</w:t>
        </w:r>
        <w:r w:rsidRPr="000432E0">
          <w:rPr>
            <w:rFonts w:ascii="Tahoma" w:eastAsia="宋体" w:hAnsi="Tahoma" w:cs="Tahoma"/>
            <w:color w:val="222222"/>
            <w:kern w:val="0"/>
            <w:sz w:val="13"/>
            <w:szCs w:val="13"/>
          </w:rPr>
          <w:t>集合能很好的表示</w:t>
        </w:r>
        <w:r w:rsidRPr="000432E0">
          <w:rPr>
            <w:rFonts w:ascii="Tahoma" w:eastAsia="宋体" w:hAnsi="Tahoma" w:cs="Tahoma"/>
            <w:color w:val="FF0000"/>
            <w:kern w:val="0"/>
            <w:sz w:val="13"/>
            <w:szCs w:val="13"/>
          </w:rPr>
          <w:t>关系</w:t>
        </w:r>
        <w:r w:rsidRPr="000432E0">
          <w:rPr>
            <w:rFonts w:ascii="Tahoma" w:eastAsia="宋体" w:hAnsi="Tahoma" w:cs="Tahoma"/>
            <w:color w:val="222222"/>
            <w:kern w:val="0"/>
            <w:sz w:val="13"/>
            <w:szCs w:val="13"/>
          </w:rPr>
          <w:t>。你可以创建一个</w:t>
        </w:r>
        <w:r w:rsidRPr="000432E0">
          <w:rPr>
            <w:rFonts w:ascii="Tahoma" w:eastAsia="宋体" w:hAnsi="Tahoma" w:cs="Tahoma"/>
            <w:color w:val="222222"/>
            <w:kern w:val="0"/>
            <w:sz w:val="13"/>
            <w:szCs w:val="13"/>
          </w:rPr>
          <w:t>tagging</w:t>
        </w:r>
        <w:r w:rsidRPr="000432E0">
          <w:rPr>
            <w:rFonts w:ascii="Tahoma" w:eastAsia="宋体" w:hAnsi="Tahoma" w:cs="Tahoma"/>
            <w:color w:val="222222"/>
            <w:kern w:val="0"/>
            <w:sz w:val="13"/>
            <w:szCs w:val="13"/>
          </w:rPr>
          <w:t>系统，然后用集合来代表单个</w:t>
        </w:r>
        <w:r w:rsidRPr="000432E0">
          <w:rPr>
            <w:rFonts w:ascii="Tahoma" w:eastAsia="宋体" w:hAnsi="Tahoma" w:cs="Tahoma"/>
            <w:color w:val="222222"/>
            <w:kern w:val="0"/>
            <w:sz w:val="13"/>
            <w:szCs w:val="13"/>
          </w:rPr>
          <w:t>tag</w:t>
        </w:r>
        <w:r w:rsidRPr="000432E0">
          <w:rPr>
            <w:rFonts w:ascii="Tahoma" w:eastAsia="宋体" w:hAnsi="Tahoma" w:cs="Tahoma"/>
            <w:color w:val="222222"/>
            <w:kern w:val="0"/>
            <w:sz w:val="13"/>
            <w:szCs w:val="13"/>
          </w:rPr>
          <w:t>。接下来你可以用</w:t>
        </w:r>
        <w:r w:rsidRPr="000432E0">
          <w:rPr>
            <w:rFonts w:ascii="Tahoma" w:eastAsia="宋体" w:hAnsi="Tahoma" w:cs="Tahoma"/>
            <w:color w:val="222222"/>
            <w:kern w:val="0"/>
            <w:sz w:val="13"/>
            <w:szCs w:val="13"/>
          </w:rPr>
          <w:t>SADD</w:t>
        </w:r>
        <w:r w:rsidRPr="000432E0">
          <w:rPr>
            <w:rFonts w:ascii="Tahoma" w:eastAsia="宋体" w:hAnsi="Tahoma" w:cs="Tahoma"/>
            <w:color w:val="222222"/>
            <w:kern w:val="0"/>
            <w:sz w:val="13"/>
            <w:szCs w:val="13"/>
          </w:rPr>
          <w:t>命令把所有拥有</w:t>
        </w:r>
        <w:r w:rsidRPr="000432E0">
          <w:rPr>
            <w:rFonts w:ascii="Tahoma" w:eastAsia="宋体" w:hAnsi="Tahoma" w:cs="Tahoma"/>
            <w:color w:val="222222"/>
            <w:kern w:val="0"/>
            <w:sz w:val="13"/>
            <w:szCs w:val="13"/>
          </w:rPr>
          <w:t>tag</w:t>
        </w:r>
        <w:r w:rsidRPr="000432E0">
          <w:rPr>
            <w:rFonts w:ascii="Tahoma" w:eastAsia="宋体" w:hAnsi="Tahoma" w:cs="Tahoma"/>
            <w:color w:val="222222"/>
            <w:kern w:val="0"/>
            <w:sz w:val="13"/>
            <w:szCs w:val="13"/>
          </w:rPr>
          <w:t>的对象的所有</w:t>
        </w:r>
        <w:r w:rsidRPr="000432E0">
          <w:rPr>
            <w:rFonts w:ascii="Tahoma" w:eastAsia="宋体" w:hAnsi="Tahoma" w:cs="Tahoma"/>
            <w:color w:val="222222"/>
            <w:kern w:val="0"/>
            <w:sz w:val="13"/>
            <w:szCs w:val="13"/>
          </w:rPr>
          <w:t>ID</w:t>
        </w:r>
        <w:r w:rsidRPr="000432E0">
          <w:rPr>
            <w:rFonts w:ascii="Tahoma" w:eastAsia="宋体" w:hAnsi="Tahoma" w:cs="Tahoma"/>
            <w:color w:val="222222"/>
            <w:kern w:val="0"/>
            <w:sz w:val="13"/>
            <w:szCs w:val="13"/>
          </w:rPr>
          <w:t>添加进集合，这样来表示这个特定的</w:t>
        </w:r>
        <w:r w:rsidRPr="000432E0">
          <w:rPr>
            <w:rFonts w:ascii="Tahoma" w:eastAsia="宋体" w:hAnsi="Tahoma" w:cs="Tahoma"/>
            <w:color w:val="222222"/>
            <w:kern w:val="0"/>
            <w:sz w:val="13"/>
            <w:szCs w:val="13"/>
          </w:rPr>
          <w:t>tag</w:t>
        </w:r>
        <w:r w:rsidRPr="000432E0">
          <w:rPr>
            <w:rFonts w:ascii="Tahoma" w:eastAsia="宋体" w:hAnsi="Tahoma" w:cs="Tahoma"/>
            <w:color w:val="222222"/>
            <w:kern w:val="0"/>
            <w:sz w:val="13"/>
            <w:szCs w:val="13"/>
          </w:rPr>
          <w:t>。如果你想要同时有</w:t>
        </w:r>
        <w:r w:rsidRPr="000432E0">
          <w:rPr>
            <w:rFonts w:ascii="Tahoma" w:eastAsia="宋体" w:hAnsi="Tahoma" w:cs="Tahoma"/>
            <w:color w:val="222222"/>
            <w:kern w:val="0"/>
            <w:sz w:val="13"/>
            <w:szCs w:val="13"/>
          </w:rPr>
          <w:t>3</w:t>
        </w:r>
        <w:r w:rsidRPr="000432E0">
          <w:rPr>
            <w:rFonts w:ascii="Tahoma" w:eastAsia="宋体" w:hAnsi="Tahoma" w:cs="Tahoma"/>
            <w:color w:val="222222"/>
            <w:kern w:val="0"/>
            <w:sz w:val="13"/>
            <w:szCs w:val="13"/>
          </w:rPr>
          <w:t>个不同</w:t>
        </w:r>
        <w:r w:rsidRPr="000432E0">
          <w:rPr>
            <w:rFonts w:ascii="Tahoma" w:eastAsia="宋体" w:hAnsi="Tahoma" w:cs="Tahoma"/>
            <w:color w:val="222222"/>
            <w:kern w:val="0"/>
            <w:sz w:val="13"/>
            <w:szCs w:val="13"/>
          </w:rPr>
          <w:t>tag</w:t>
        </w:r>
        <w:r w:rsidRPr="000432E0">
          <w:rPr>
            <w:rFonts w:ascii="Tahoma" w:eastAsia="宋体" w:hAnsi="Tahoma" w:cs="Tahoma"/>
            <w:color w:val="222222"/>
            <w:kern w:val="0"/>
            <w:sz w:val="13"/>
            <w:szCs w:val="13"/>
          </w:rPr>
          <w:t>的所有对象的所有</w:t>
        </w:r>
        <w:r w:rsidRPr="000432E0">
          <w:rPr>
            <w:rFonts w:ascii="Tahoma" w:eastAsia="宋体" w:hAnsi="Tahoma" w:cs="Tahoma"/>
            <w:color w:val="222222"/>
            <w:kern w:val="0"/>
            <w:sz w:val="13"/>
            <w:szCs w:val="13"/>
          </w:rPr>
          <w:t>ID</w:t>
        </w:r>
        <w:r w:rsidRPr="000432E0">
          <w:rPr>
            <w:rFonts w:ascii="Tahoma" w:eastAsia="宋体" w:hAnsi="Tahoma" w:cs="Tahoma"/>
            <w:color w:val="222222"/>
            <w:kern w:val="0"/>
            <w:sz w:val="13"/>
            <w:szCs w:val="13"/>
          </w:rPr>
          <w:t>，那么你需要使用</w:t>
        </w:r>
        <w:r w:rsidRPr="000432E0">
          <w:rPr>
            <w:rFonts w:ascii="Tahoma" w:eastAsia="宋体" w:hAnsi="Tahoma" w:cs="Tahoma"/>
            <w:color w:val="FF0000"/>
            <w:kern w:val="0"/>
            <w:sz w:val="13"/>
            <w:szCs w:val="13"/>
          </w:rPr>
          <w:t>SINTER</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38" w:author="Unknown"/>
          <w:rFonts w:ascii="Tahoma" w:eastAsia="宋体" w:hAnsi="Tahoma" w:cs="Tahoma"/>
          <w:color w:val="222222"/>
          <w:kern w:val="0"/>
          <w:sz w:val="13"/>
          <w:szCs w:val="13"/>
        </w:rPr>
      </w:pPr>
      <w:ins w:id="3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使用</w:t>
        </w:r>
        <w:r w:rsidRPr="000432E0">
          <w:rPr>
            <w:rFonts w:ascii="Tahoma" w:eastAsia="宋体" w:hAnsi="Tahoma" w:cs="Tahoma"/>
            <w:color w:val="FF0000"/>
            <w:kern w:val="0"/>
            <w:sz w:val="13"/>
            <w:szCs w:val="13"/>
          </w:rPr>
          <w:t>SPOP</w:t>
        </w:r>
        <w:r w:rsidRPr="000432E0">
          <w:rPr>
            <w:rFonts w:ascii="Tahoma" w:eastAsia="宋体" w:hAnsi="Tahoma" w:cs="Tahoma"/>
            <w:color w:val="222222"/>
            <w:kern w:val="0"/>
            <w:sz w:val="13"/>
            <w:szCs w:val="13"/>
          </w:rPr>
          <w:t>或者</w:t>
        </w:r>
        <w:r w:rsidRPr="000432E0">
          <w:rPr>
            <w:rFonts w:ascii="Tahoma" w:eastAsia="宋体" w:hAnsi="Tahoma" w:cs="Tahoma"/>
            <w:color w:val="FF0000"/>
            <w:kern w:val="0"/>
            <w:sz w:val="13"/>
            <w:szCs w:val="13"/>
          </w:rPr>
          <w:t>SRANDMEMBER</w:t>
        </w:r>
        <w:r w:rsidRPr="000432E0">
          <w:rPr>
            <w:rFonts w:ascii="Tahoma" w:eastAsia="宋体" w:hAnsi="Tahoma" w:cs="Tahoma"/>
            <w:color w:val="222222"/>
            <w:kern w:val="0"/>
            <w:sz w:val="13"/>
            <w:szCs w:val="13"/>
          </w:rPr>
          <w:t>命令</w:t>
        </w:r>
        <w:r w:rsidRPr="000432E0">
          <w:rPr>
            <w:rFonts w:ascii="Tahoma" w:eastAsia="宋体" w:hAnsi="Tahoma" w:cs="Tahoma"/>
            <w:color w:val="FF0000"/>
            <w:kern w:val="0"/>
            <w:sz w:val="13"/>
            <w:szCs w:val="13"/>
          </w:rPr>
          <w:t>随机地获取元素</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40" w:author="Unknown"/>
          <w:rFonts w:ascii="Tahoma" w:eastAsia="宋体" w:hAnsi="Tahoma" w:cs="Tahoma"/>
          <w:color w:val="222222"/>
          <w:kern w:val="0"/>
          <w:sz w:val="13"/>
          <w:szCs w:val="13"/>
        </w:rPr>
      </w:pPr>
      <w:ins w:id="41" w:author="Unknown">
        <w:r w:rsidRPr="000432E0">
          <w:rPr>
            <w:rFonts w:ascii="Tahoma" w:eastAsia="宋体" w:hAnsi="Tahoma" w:cs="Tahoma"/>
            <w:color w:val="800000"/>
            <w:kern w:val="0"/>
            <w:sz w:val="13"/>
            <w:szCs w:val="13"/>
          </w:rPr>
          <w:t>哈希（</w:t>
        </w:r>
        <w:r w:rsidRPr="000432E0">
          <w:rPr>
            <w:rFonts w:ascii="Tahoma" w:eastAsia="宋体" w:hAnsi="Tahoma" w:cs="Tahoma"/>
            <w:color w:val="800000"/>
            <w:kern w:val="0"/>
            <w:sz w:val="13"/>
            <w:szCs w:val="13"/>
          </w:rPr>
          <w:t>Hashes</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42" w:author="Unknown"/>
          <w:rFonts w:ascii="Tahoma" w:eastAsia="宋体" w:hAnsi="Tahoma" w:cs="Tahoma"/>
          <w:color w:val="222222"/>
          <w:kern w:val="0"/>
          <w:sz w:val="13"/>
          <w:szCs w:val="13"/>
        </w:rPr>
      </w:pPr>
      <w:ins w:id="43" w:author="Unknown">
        <w:r w:rsidRPr="000432E0">
          <w:rPr>
            <w:rFonts w:ascii="Tahoma" w:eastAsia="宋体" w:hAnsi="Tahoma" w:cs="Tahoma"/>
            <w:color w:val="222222"/>
            <w:kern w:val="0"/>
            <w:sz w:val="13"/>
            <w:szCs w:val="13"/>
          </w:rPr>
          <w:t>     Redis Hashes</w:t>
        </w:r>
        <w:r w:rsidRPr="000432E0">
          <w:rPr>
            <w:rFonts w:ascii="Tahoma" w:eastAsia="宋体" w:hAnsi="Tahoma" w:cs="Tahoma"/>
            <w:color w:val="222222"/>
            <w:kern w:val="0"/>
            <w:sz w:val="13"/>
            <w:szCs w:val="13"/>
          </w:rPr>
          <w:t>是字符串字段和字符串值之间的映射；</w:t>
        </w:r>
      </w:ins>
    </w:p>
    <w:p w:rsidR="000432E0" w:rsidRPr="000432E0" w:rsidRDefault="000432E0" w:rsidP="000432E0">
      <w:pPr>
        <w:widowControl/>
        <w:wordWrap w:val="0"/>
        <w:spacing w:line="291" w:lineRule="atLeast"/>
        <w:jc w:val="left"/>
        <w:rPr>
          <w:ins w:id="44" w:author="Unknown"/>
          <w:rFonts w:ascii="Tahoma" w:eastAsia="宋体" w:hAnsi="Tahoma" w:cs="Tahoma"/>
          <w:color w:val="222222"/>
          <w:kern w:val="0"/>
          <w:sz w:val="13"/>
          <w:szCs w:val="13"/>
        </w:rPr>
      </w:pPr>
      <w:ins w:id="4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尽管</w:t>
        </w:r>
        <w:r w:rsidRPr="000432E0">
          <w:rPr>
            <w:rFonts w:ascii="Tahoma" w:eastAsia="宋体" w:hAnsi="Tahoma" w:cs="Tahoma"/>
            <w:color w:val="222222"/>
            <w:kern w:val="0"/>
            <w:sz w:val="13"/>
            <w:szCs w:val="13"/>
          </w:rPr>
          <w:t>Hashes</w:t>
        </w:r>
        <w:r w:rsidRPr="000432E0">
          <w:rPr>
            <w:rFonts w:ascii="Tahoma" w:eastAsia="宋体" w:hAnsi="Tahoma" w:cs="Tahoma"/>
            <w:color w:val="222222"/>
            <w:kern w:val="0"/>
            <w:sz w:val="13"/>
            <w:szCs w:val="13"/>
          </w:rPr>
          <w:t>主要用来表示对象，但它们也能够</w:t>
        </w:r>
        <w:r w:rsidRPr="000432E0">
          <w:rPr>
            <w:rFonts w:ascii="Tahoma" w:eastAsia="宋体" w:hAnsi="Tahoma" w:cs="Tahoma"/>
            <w:color w:val="FF0000"/>
            <w:kern w:val="0"/>
            <w:sz w:val="13"/>
            <w:szCs w:val="13"/>
          </w:rPr>
          <w:t>存储许多元素</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46" w:author="Unknown"/>
          <w:rFonts w:ascii="Tahoma" w:eastAsia="宋体" w:hAnsi="Tahoma" w:cs="Tahoma"/>
          <w:color w:val="222222"/>
          <w:kern w:val="0"/>
          <w:sz w:val="13"/>
          <w:szCs w:val="13"/>
        </w:rPr>
      </w:pPr>
      <w:ins w:id="47" w:author="Unknown">
        <w:r w:rsidRPr="000432E0">
          <w:rPr>
            <w:rFonts w:ascii="Tahoma" w:eastAsia="宋体" w:hAnsi="Tahoma" w:cs="Tahoma"/>
            <w:color w:val="800000"/>
            <w:kern w:val="0"/>
            <w:sz w:val="13"/>
            <w:szCs w:val="13"/>
          </w:rPr>
          <w:t>有序集合（</w:t>
        </w:r>
        <w:r w:rsidRPr="000432E0">
          <w:rPr>
            <w:rFonts w:ascii="Tahoma" w:eastAsia="宋体" w:hAnsi="Tahoma" w:cs="Tahoma"/>
            <w:color w:val="800000"/>
            <w:kern w:val="0"/>
            <w:sz w:val="13"/>
            <w:szCs w:val="13"/>
          </w:rPr>
          <w:t>Sorted Sets</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48" w:author="Unknown"/>
          <w:rFonts w:ascii="Tahoma" w:eastAsia="宋体" w:hAnsi="Tahoma" w:cs="Tahoma"/>
          <w:color w:val="222222"/>
          <w:kern w:val="0"/>
          <w:sz w:val="13"/>
          <w:szCs w:val="13"/>
        </w:rPr>
      </w:pPr>
      <w:ins w:id="49" w:author="Unknown">
        <w:r w:rsidRPr="000432E0">
          <w:rPr>
            <w:rFonts w:ascii="Tahoma" w:eastAsia="宋体" w:hAnsi="Tahoma" w:cs="Tahoma"/>
            <w:color w:val="222222"/>
            <w:kern w:val="0"/>
            <w:sz w:val="13"/>
            <w:szCs w:val="13"/>
          </w:rPr>
          <w:t>     Redis</w:t>
        </w:r>
        <w:r w:rsidRPr="000432E0">
          <w:rPr>
            <w:rFonts w:ascii="Tahoma" w:eastAsia="宋体" w:hAnsi="Tahoma" w:cs="Tahoma"/>
            <w:color w:val="222222"/>
            <w:kern w:val="0"/>
            <w:sz w:val="13"/>
            <w:szCs w:val="13"/>
          </w:rPr>
          <w:t>有序集合和</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集合类似，是</w:t>
        </w:r>
        <w:r w:rsidRPr="000432E0">
          <w:rPr>
            <w:rFonts w:ascii="Tahoma" w:eastAsia="宋体" w:hAnsi="Tahoma" w:cs="Tahoma"/>
            <w:color w:val="FF0000"/>
            <w:kern w:val="0"/>
            <w:sz w:val="13"/>
            <w:szCs w:val="13"/>
          </w:rPr>
          <w:t>不包含相同字符串</w:t>
        </w:r>
        <w:r w:rsidRPr="000432E0">
          <w:rPr>
            <w:rFonts w:ascii="Tahoma" w:eastAsia="宋体" w:hAnsi="Tahoma" w:cs="Tahoma"/>
            <w:color w:val="222222"/>
            <w:kern w:val="0"/>
            <w:sz w:val="13"/>
            <w:szCs w:val="13"/>
          </w:rPr>
          <w:t>的合集；</w:t>
        </w:r>
      </w:ins>
    </w:p>
    <w:p w:rsidR="000432E0" w:rsidRPr="000432E0" w:rsidRDefault="000432E0" w:rsidP="000432E0">
      <w:pPr>
        <w:widowControl/>
        <w:wordWrap w:val="0"/>
        <w:spacing w:line="291" w:lineRule="atLeast"/>
        <w:jc w:val="left"/>
        <w:rPr>
          <w:ins w:id="50" w:author="Unknown"/>
          <w:rFonts w:ascii="Tahoma" w:eastAsia="宋体" w:hAnsi="Tahoma" w:cs="Tahoma"/>
          <w:color w:val="222222"/>
          <w:kern w:val="0"/>
          <w:sz w:val="13"/>
          <w:szCs w:val="13"/>
        </w:rPr>
      </w:pPr>
      <w:ins w:id="51"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每个有序集合的成员都</w:t>
        </w:r>
        <w:r w:rsidRPr="000432E0">
          <w:rPr>
            <w:rFonts w:ascii="Tahoma" w:eastAsia="宋体" w:hAnsi="Tahoma" w:cs="Tahoma"/>
            <w:color w:val="FF0000"/>
            <w:kern w:val="0"/>
            <w:sz w:val="13"/>
            <w:szCs w:val="13"/>
          </w:rPr>
          <w:t>关联着一个评分</w:t>
        </w:r>
        <w:r w:rsidRPr="000432E0">
          <w:rPr>
            <w:rFonts w:ascii="Tahoma" w:eastAsia="宋体" w:hAnsi="Tahoma" w:cs="Tahoma"/>
            <w:color w:val="222222"/>
            <w:kern w:val="0"/>
            <w:sz w:val="13"/>
            <w:szCs w:val="13"/>
          </w:rPr>
          <w:t>，这个评分用于把有序集合中的成员按最低分到最高分排列（</w:t>
        </w:r>
        <w:r w:rsidRPr="000432E0">
          <w:rPr>
            <w:rFonts w:ascii="Tahoma" w:eastAsia="宋体" w:hAnsi="Tahoma" w:cs="Tahoma"/>
            <w:color w:val="FF0000"/>
            <w:kern w:val="0"/>
            <w:sz w:val="13"/>
            <w:szCs w:val="13"/>
          </w:rPr>
          <w:t>排行榜应用，取</w:t>
        </w:r>
        <w:r w:rsidRPr="000432E0">
          <w:rPr>
            <w:rFonts w:ascii="Tahoma" w:eastAsia="宋体" w:hAnsi="Tahoma" w:cs="Tahoma"/>
            <w:color w:val="FF0000"/>
            <w:kern w:val="0"/>
            <w:sz w:val="13"/>
            <w:szCs w:val="13"/>
          </w:rPr>
          <w:t>TOP N</w:t>
        </w:r>
        <w:r w:rsidRPr="000432E0">
          <w:rPr>
            <w:rFonts w:ascii="Tahoma" w:eastAsia="宋体" w:hAnsi="Tahoma" w:cs="Tahoma"/>
            <w:color w:val="FF0000"/>
            <w:kern w:val="0"/>
            <w:sz w:val="13"/>
            <w:szCs w:val="13"/>
          </w:rPr>
          <w:t>操作</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52" w:author="Unknown"/>
          <w:rFonts w:ascii="Tahoma" w:eastAsia="宋体" w:hAnsi="Tahoma" w:cs="Tahoma"/>
          <w:color w:val="222222"/>
          <w:kern w:val="0"/>
          <w:sz w:val="13"/>
          <w:szCs w:val="13"/>
        </w:rPr>
      </w:pPr>
      <w:ins w:id="5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使用有序集合，你可以非常快地（</w:t>
        </w:r>
        <w:r w:rsidRPr="000432E0">
          <w:rPr>
            <w:rFonts w:ascii="Tahoma" w:eastAsia="宋体" w:hAnsi="Tahoma" w:cs="Tahoma"/>
            <w:color w:val="222222"/>
            <w:kern w:val="0"/>
            <w:sz w:val="13"/>
            <w:szCs w:val="13"/>
          </w:rPr>
          <w:t>O(log(N))</w:t>
        </w:r>
        <w:r w:rsidRPr="000432E0">
          <w:rPr>
            <w:rFonts w:ascii="Tahoma" w:eastAsia="宋体" w:hAnsi="Tahoma" w:cs="Tahoma"/>
            <w:color w:val="222222"/>
            <w:kern w:val="0"/>
            <w:sz w:val="13"/>
            <w:szCs w:val="13"/>
          </w:rPr>
          <w:t>）完成添加，删除和更新元素的操作；</w:t>
        </w:r>
      </w:ins>
    </w:p>
    <w:p w:rsidR="000432E0" w:rsidRPr="000432E0" w:rsidRDefault="000432E0" w:rsidP="000432E0">
      <w:pPr>
        <w:widowControl/>
        <w:wordWrap w:val="0"/>
        <w:spacing w:line="291" w:lineRule="atLeast"/>
        <w:jc w:val="left"/>
        <w:rPr>
          <w:ins w:id="54" w:author="Unknown"/>
          <w:rFonts w:ascii="Tahoma" w:eastAsia="宋体" w:hAnsi="Tahoma" w:cs="Tahoma"/>
          <w:color w:val="222222"/>
          <w:kern w:val="0"/>
          <w:sz w:val="13"/>
          <w:szCs w:val="13"/>
        </w:rPr>
      </w:pPr>
      <w:ins w:id="5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元素是在插入时就排好序的，所以很快地通过</w:t>
        </w:r>
        <w:r w:rsidRPr="000432E0">
          <w:rPr>
            <w:rFonts w:ascii="Tahoma" w:eastAsia="宋体" w:hAnsi="Tahoma" w:cs="Tahoma"/>
            <w:color w:val="FF0000"/>
            <w:kern w:val="0"/>
            <w:sz w:val="13"/>
            <w:szCs w:val="13"/>
          </w:rPr>
          <w:t>评分</w:t>
        </w:r>
        <w:r w:rsidRPr="000432E0">
          <w:rPr>
            <w:rFonts w:ascii="Tahoma" w:eastAsia="宋体" w:hAnsi="Tahoma" w:cs="Tahoma"/>
            <w:color w:val="FF0000"/>
            <w:kern w:val="0"/>
            <w:sz w:val="13"/>
            <w:szCs w:val="13"/>
          </w:rPr>
          <w:t>(score</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或者</w:t>
        </w:r>
        <w:r w:rsidRPr="000432E0">
          <w:rPr>
            <w:rFonts w:ascii="Tahoma" w:eastAsia="宋体" w:hAnsi="Tahoma" w:cs="Tahoma"/>
            <w:color w:val="FF0000"/>
            <w:kern w:val="0"/>
            <w:sz w:val="13"/>
            <w:szCs w:val="13"/>
          </w:rPr>
          <w:t>位次</w:t>
        </w:r>
        <w:r w:rsidRPr="000432E0">
          <w:rPr>
            <w:rFonts w:ascii="Tahoma" w:eastAsia="宋体" w:hAnsi="Tahoma" w:cs="Tahoma"/>
            <w:color w:val="FF0000"/>
            <w:kern w:val="0"/>
            <w:sz w:val="13"/>
            <w:szCs w:val="13"/>
          </w:rPr>
          <w:t>(position)</w:t>
        </w:r>
        <w:r w:rsidRPr="000432E0">
          <w:rPr>
            <w:rFonts w:ascii="Tahoma" w:eastAsia="宋体" w:hAnsi="Tahoma" w:cs="Tahoma"/>
            <w:color w:val="222222"/>
            <w:kern w:val="0"/>
            <w:sz w:val="13"/>
            <w:szCs w:val="13"/>
          </w:rPr>
          <w:t>获得一个</w:t>
        </w:r>
        <w:r w:rsidRPr="000432E0">
          <w:rPr>
            <w:rFonts w:ascii="Tahoma" w:eastAsia="宋体" w:hAnsi="Tahoma" w:cs="Tahoma"/>
            <w:color w:val="FF0000"/>
            <w:kern w:val="0"/>
            <w:sz w:val="13"/>
            <w:szCs w:val="13"/>
          </w:rPr>
          <w:t>范围的元素</w:t>
        </w:r>
        <w:r w:rsidRPr="000432E0">
          <w:rPr>
            <w:rFonts w:ascii="Tahoma" w:eastAsia="宋体" w:hAnsi="Tahoma" w:cs="Tahoma"/>
            <w:color w:val="222222"/>
            <w:kern w:val="0"/>
            <w:sz w:val="13"/>
            <w:szCs w:val="13"/>
          </w:rPr>
          <w:t>（需要</w:t>
        </w:r>
        <w:r w:rsidRPr="000432E0">
          <w:rPr>
            <w:rFonts w:ascii="Tahoma" w:eastAsia="宋体" w:hAnsi="Tahoma" w:cs="Tahoma"/>
            <w:color w:val="FF0000"/>
            <w:kern w:val="0"/>
            <w:sz w:val="13"/>
            <w:szCs w:val="13"/>
          </w:rPr>
          <w:t>精准设定过期时间</w:t>
        </w:r>
        <w:r w:rsidRPr="000432E0">
          <w:rPr>
            <w:rFonts w:ascii="Tahoma" w:eastAsia="宋体" w:hAnsi="Tahoma" w:cs="Tahoma"/>
            <w:color w:val="222222"/>
            <w:kern w:val="0"/>
            <w:sz w:val="13"/>
            <w:szCs w:val="13"/>
          </w:rPr>
          <w:t>的应用）；</w:t>
        </w:r>
      </w:ins>
    </w:p>
    <w:p w:rsidR="000432E0" w:rsidRPr="000432E0" w:rsidRDefault="000432E0" w:rsidP="000432E0">
      <w:pPr>
        <w:widowControl/>
        <w:wordWrap w:val="0"/>
        <w:spacing w:line="291" w:lineRule="atLeast"/>
        <w:jc w:val="left"/>
        <w:rPr>
          <w:ins w:id="56" w:author="Unknown"/>
          <w:rFonts w:ascii="Tahoma" w:eastAsia="宋体" w:hAnsi="Tahoma" w:cs="Tahoma"/>
          <w:color w:val="222222"/>
          <w:kern w:val="0"/>
          <w:sz w:val="13"/>
          <w:szCs w:val="13"/>
        </w:rPr>
      </w:pPr>
      <w:ins w:id="57"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轻易地访问任何你需要的东西</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有序的元素</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快速的存在性测试</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快速访问集合中间元素</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58" w:author="Unknown"/>
          <w:rFonts w:ascii="Tahoma" w:eastAsia="宋体" w:hAnsi="Tahoma" w:cs="Tahoma"/>
          <w:color w:val="222222"/>
          <w:kern w:val="0"/>
          <w:sz w:val="13"/>
          <w:szCs w:val="13"/>
        </w:rPr>
      </w:pPr>
      <w:ins w:id="5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在一个</w:t>
        </w:r>
        <w:r w:rsidRPr="000432E0">
          <w:rPr>
            <w:rFonts w:ascii="Tahoma" w:eastAsia="宋体" w:hAnsi="Tahoma" w:cs="Tahoma"/>
            <w:color w:val="FF0000"/>
            <w:kern w:val="0"/>
            <w:sz w:val="13"/>
            <w:szCs w:val="13"/>
          </w:rPr>
          <w:t>巨型在线游戏</w:t>
        </w:r>
        <w:r w:rsidRPr="000432E0">
          <w:rPr>
            <w:rFonts w:ascii="Tahoma" w:eastAsia="宋体" w:hAnsi="Tahoma" w:cs="Tahoma"/>
            <w:color w:val="222222"/>
            <w:kern w:val="0"/>
            <w:sz w:val="13"/>
            <w:szCs w:val="13"/>
          </w:rPr>
          <w:t>中建立一个</w:t>
        </w:r>
        <w:r w:rsidRPr="000432E0">
          <w:rPr>
            <w:rFonts w:ascii="Tahoma" w:eastAsia="宋体" w:hAnsi="Tahoma" w:cs="Tahoma"/>
            <w:color w:val="FF0000"/>
            <w:kern w:val="0"/>
            <w:sz w:val="13"/>
            <w:szCs w:val="13"/>
          </w:rPr>
          <w:t>排行榜</w:t>
        </w:r>
        <w:r w:rsidRPr="000432E0">
          <w:rPr>
            <w:rFonts w:ascii="Tahoma" w:eastAsia="宋体" w:hAnsi="Tahoma" w:cs="Tahoma"/>
            <w:color w:val="222222"/>
            <w:kern w:val="0"/>
            <w:sz w:val="13"/>
            <w:szCs w:val="13"/>
          </w:rPr>
          <w:t>，每当有新的记录产生时，使用</w:t>
        </w:r>
        <w:r w:rsidRPr="000432E0">
          <w:rPr>
            <w:rFonts w:ascii="Tahoma" w:eastAsia="宋体" w:hAnsi="Tahoma" w:cs="Tahoma"/>
            <w:color w:val="FF0000"/>
            <w:kern w:val="0"/>
            <w:sz w:val="13"/>
            <w:szCs w:val="13"/>
          </w:rPr>
          <w:t>ZADD </w:t>
        </w:r>
        <w:r w:rsidRPr="000432E0">
          <w:rPr>
            <w:rFonts w:ascii="Tahoma" w:eastAsia="宋体" w:hAnsi="Tahoma" w:cs="Tahoma"/>
            <w:color w:val="222222"/>
            <w:kern w:val="0"/>
            <w:sz w:val="13"/>
            <w:szCs w:val="13"/>
          </w:rPr>
          <w:t>来更新它。你可以用</w:t>
        </w:r>
        <w:r w:rsidRPr="000432E0">
          <w:rPr>
            <w:rFonts w:ascii="Tahoma" w:eastAsia="宋体" w:hAnsi="Tahoma" w:cs="Tahoma"/>
            <w:color w:val="FF0000"/>
            <w:kern w:val="0"/>
            <w:sz w:val="13"/>
            <w:szCs w:val="13"/>
          </w:rPr>
          <w:t>ZRANGE</w:t>
        </w:r>
        <w:r w:rsidRPr="000432E0">
          <w:rPr>
            <w:rFonts w:ascii="Tahoma" w:eastAsia="宋体" w:hAnsi="Tahoma" w:cs="Tahoma"/>
            <w:color w:val="222222"/>
            <w:kern w:val="0"/>
            <w:sz w:val="13"/>
            <w:szCs w:val="13"/>
          </w:rPr>
          <w:t>轻松地获取</w:t>
        </w:r>
        <w:r w:rsidRPr="000432E0">
          <w:rPr>
            <w:rFonts w:ascii="Tahoma" w:eastAsia="宋体" w:hAnsi="Tahoma" w:cs="Tahoma"/>
            <w:color w:val="FF0000"/>
            <w:kern w:val="0"/>
            <w:sz w:val="13"/>
            <w:szCs w:val="13"/>
          </w:rPr>
          <w:t>排名靠前的用户</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你也可以提供一个用户名，然后用</w:t>
        </w:r>
        <w:r w:rsidRPr="000432E0">
          <w:rPr>
            <w:rFonts w:ascii="Tahoma" w:eastAsia="宋体" w:hAnsi="Tahoma" w:cs="Tahoma"/>
            <w:color w:val="FF0000"/>
            <w:kern w:val="0"/>
            <w:sz w:val="13"/>
            <w:szCs w:val="13"/>
          </w:rPr>
          <w:t>ZRANK</w:t>
        </w:r>
        <w:r w:rsidRPr="000432E0">
          <w:rPr>
            <w:rFonts w:ascii="Tahoma" w:eastAsia="宋体" w:hAnsi="Tahoma" w:cs="Tahoma"/>
            <w:color w:val="222222"/>
            <w:kern w:val="0"/>
            <w:sz w:val="13"/>
            <w:szCs w:val="13"/>
          </w:rPr>
          <w:t>获取他在</w:t>
        </w:r>
        <w:r w:rsidRPr="000432E0">
          <w:rPr>
            <w:rFonts w:ascii="Tahoma" w:eastAsia="宋体" w:hAnsi="Tahoma" w:cs="Tahoma"/>
            <w:color w:val="FF0000"/>
            <w:kern w:val="0"/>
            <w:sz w:val="13"/>
            <w:szCs w:val="13"/>
          </w:rPr>
          <w:t>排行榜中的名次</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同时使用</w:t>
        </w:r>
        <w:r w:rsidRPr="000432E0">
          <w:rPr>
            <w:rFonts w:ascii="Tahoma" w:eastAsia="宋体" w:hAnsi="Tahoma" w:cs="Tahoma"/>
            <w:color w:val="FF0000"/>
            <w:kern w:val="0"/>
            <w:sz w:val="13"/>
            <w:szCs w:val="13"/>
          </w:rPr>
          <w:t>ZRANK</w:t>
        </w:r>
        <w:r w:rsidRPr="000432E0">
          <w:rPr>
            <w:rFonts w:ascii="Tahoma" w:eastAsia="宋体" w:hAnsi="Tahoma" w:cs="Tahoma"/>
            <w:color w:val="222222"/>
            <w:kern w:val="0"/>
            <w:sz w:val="13"/>
            <w:szCs w:val="13"/>
          </w:rPr>
          <w:t>和</w:t>
        </w:r>
        <w:r w:rsidRPr="000432E0">
          <w:rPr>
            <w:rFonts w:ascii="Tahoma" w:eastAsia="宋体" w:hAnsi="Tahoma" w:cs="Tahoma"/>
            <w:color w:val="FF0000"/>
            <w:kern w:val="0"/>
            <w:sz w:val="13"/>
            <w:szCs w:val="13"/>
          </w:rPr>
          <w:t>ZRANGE</w:t>
        </w:r>
        <w:r w:rsidRPr="000432E0">
          <w:rPr>
            <w:rFonts w:ascii="Tahoma" w:eastAsia="宋体" w:hAnsi="Tahoma" w:cs="Tahoma"/>
            <w:color w:val="222222"/>
            <w:kern w:val="0"/>
            <w:sz w:val="13"/>
            <w:szCs w:val="13"/>
          </w:rPr>
          <w:t>你可以获得与指定用户有相同分数的用户名单。</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所有这些操作都非常迅速；</w:t>
        </w:r>
      </w:ins>
    </w:p>
    <w:p w:rsidR="000432E0" w:rsidRPr="000432E0" w:rsidRDefault="000432E0" w:rsidP="000432E0">
      <w:pPr>
        <w:widowControl/>
        <w:wordWrap w:val="0"/>
        <w:spacing w:line="291" w:lineRule="atLeast"/>
        <w:jc w:val="left"/>
        <w:rPr>
          <w:ins w:id="60" w:author="Unknown"/>
          <w:rFonts w:ascii="Tahoma" w:eastAsia="宋体" w:hAnsi="Tahoma" w:cs="Tahoma"/>
          <w:color w:val="222222"/>
          <w:kern w:val="0"/>
          <w:sz w:val="13"/>
          <w:szCs w:val="13"/>
        </w:rPr>
      </w:pPr>
      <w:ins w:id="61" w:author="Unknown">
        <w:r w:rsidRPr="000432E0">
          <w:rPr>
            <w:rFonts w:ascii="Tahoma" w:eastAsia="宋体" w:hAnsi="Tahoma" w:cs="Tahoma"/>
            <w:color w:val="222222"/>
            <w:kern w:val="0"/>
            <w:sz w:val="13"/>
            <w:szCs w:val="13"/>
          </w:rPr>
          <w:t>    </w:t>
        </w:r>
        <w:r w:rsidRPr="000432E0">
          <w:rPr>
            <w:rFonts w:ascii="Tahoma" w:eastAsia="宋体" w:hAnsi="Tahoma" w:cs="Tahoma"/>
            <w:color w:val="222222"/>
            <w:kern w:val="0"/>
            <w:sz w:val="13"/>
            <w:szCs w:val="13"/>
          </w:rPr>
          <w:t>有序集合通常用来</w:t>
        </w:r>
        <w:r w:rsidRPr="000432E0">
          <w:rPr>
            <w:rFonts w:ascii="Tahoma" w:eastAsia="宋体" w:hAnsi="Tahoma" w:cs="Tahoma"/>
            <w:color w:val="FF0000"/>
            <w:kern w:val="0"/>
            <w:sz w:val="13"/>
            <w:szCs w:val="13"/>
          </w:rPr>
          <w:t>索引存储</w:t>
        </w:r>
        <w:r w:rsidRPr="000432E0">
          <w:rPr>
            <w:rFonts w:ascii="Tahoma" w:eastAsia="宋体" w:hAnsi="Tahoma" w:cs="Tahoma"/>
            <w:color w:val="222222"/>
            <w:kern w:val="0"/>
            <w:sz w:val="13"/>
            <w:szCs w:val="13"/>
          </w:rPr>
          <w:t>在</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中的数据。</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例如：如果你有很多的</w:t>
        </w:r>
        <w:r w:rsidRPr="000432E0">
          <w:rPr>
            <w:rFonts w:ascii="Tahoma" w:eastAsia="宋体" w:hAnsi="Tahoma" w:cs="Tahoma"/>
            <w:color w:val="222222"/>
            <w:kern w:val="0"/>
            <w:sz w:val="13"/>
            <w:szCs w:val="13"/>
          </w:rPr>
          <w:t>hash</w:t>
        </w:r>
        <w:r w:rsidRPr="000432E0">
          <w:rPr>
            <w:rFonts w:ascii="Tahoma" w:eastAsia="宋体" w:hAnsi="Tahoma" w:cs="Tahoma"/>
            <w:color w:val="222222"/>
            <w:kern w:val="0"/>
            <w:sz w:val="13"/>
            <w:szCs w:val="13"/>
          </w:rPr>
          <w:t>来表示用户，那么你可以使用一个有序集合，这个集合的年龄字段用来当作评分，用户</w:t>
        </w:r>
        <w:r w:rsidRPr="000432E0">
          <w:rPr>
            <w:rFonts w:ascii="Tahoma" w:eastAsia="宋体" w:hAnsi="Tahoma" w:cs="Tahoma"/>
            <w:color w:val="222222"/>
            <w:kern w:val="0"/>
            <w:sz w:val="13"/>
            <w:szCs w:val="13"/>
          </w:rPr>
          <w:t>ID</w:t>
        </w:r>
        <w:r w:rsidRPr="000432E0">
          <w:rPr>
            <w:rFonts w:ascii="Tahoma" w:eastAsia="宋体" w:hAnsi="Tahoma" w:cs="Tahoma"/>
            <w:color w:val="222222"/>
            <w:kern w:val="0"/>
            <w:sz w:val="13"/>
            <w:szCs w:val="13"/>
          </w:rPr>
          <w:t>当作值。用</w:t>
        </w:r>
        <w:r w:rsidRPr="000432E0">
          <w:rPr>
            <w:rFonts w:ascii="Tahoma" w:eastAsia="宋体" w:hAnsi="Tahoma" w:cs="Tahoma"/>
            <w:color w:val="FF0000"/>
            <w:kern w:val="0"/>
            <w:sz w:val="13"/>
            <w:szCs w:val="13"/>
          </w:rPr>
          <w:t>ZRANGEBYSCORE</w:t>
        </w:r>
        <w:r w:rsidRPr="000432E0">
          <w:rPr>
            <w:rFonts w:ascii="Tahoma" w:eastAsia="宋体" w:hAnsi="Tahoma" w:cs="Tahoma"/>
            <w:color w:val="222222"/>
            <w:kern w:val="0"/>
            <w:sz w:val="13"/>
            <w:szCs w:val="13"/>
          </w:rPr>
          <w:t>可以简单快速地检索到</w:t>
        </w:r>
        <w:r w:rsidRPr="000432E0">
          <w:rPr>
            <w:rFonts w:ascii="Tahoma" w:eastAsia="宋体" w:hAnsi="Tahoma" w:cs="Tahoma"/>
            <w:color w:val="FF0000"/>
            <w:kern w:val="0"/>
            <w:sz w:val="13"/>
            <w:szCs w:val="13"/>
          </w:rPr>
          <w:t>给定年龄段</w:t>
        </w:r>
        <w:r w:rsidRPr="000432E0">
          <w:rPr>
            <w:rFonts w:ascii="Tahoma" w:eastAsia="宋体" w:hAnsi="Tahoma" w:cs="Tahoma"/>
            <w:color w:val="222222"/>
            <w:kern w:val="0"/>
            <w:sz w:val="13"/>
            <w:szCs w:val="13"/>
          </w:rPr>
          <w:t>的所有用户。</w:t>
        </w:r>
      </w:ins>
    </w:p>
    <w:p w:rsidR="000432E0" w:rsidRPr="000432E0" w:rsidRDefault="000432E0" w:rsidP="000432E0">
      <w:pPr>
        <w:widowControl/>
        <w:wordWrap w:val="0"/>
        <w:spacing w:line="291" w:lineRule="atLeast"/>
        <w:jc w:val="left"/>
        <w:rPr>
          <w:ins w:id="62" w:author="Unknown"/>
          <w:rFonts w:ascii="Tahoma" w:eastAsia="宋体" w:hAnsi="Tahoma" w:cs="Tahoma"/>
          <w:color w:val="222222"/>
          <w:kern w:val="0"/>
          <w:sz w:val="13"/>
          <w:szCs w:val="13"/>
        </w:rPr>
      </w:pPr>
      <w:ins w:id="63" w:author="Unknown">
        <w:r w:rsidRPr="000432E0">
          <w:rPr>
            <w:rFonts w:ascii="Tahoma" w:eastAsia="宋体" w:hAnsi="Tahoma" w:cs="Tahoma"/>
            <w:color w:val="222222"/>
            <w:kern w:val="0"/>
            <w:sz w:val="13"/>
            <w:szCs w:val="13"/>
          </w:rPr>
          <w:t>复制（</w:t>
        </w:r>
        <w:r w:rsidRPr="000432E0">
          <w:rPr>
            <w:rFonts w:ascii="Tahoma" w:eastAsia="宋体" w:hAnsi="Tahoma" w:cs="Tahoma"/>
            <w:color w:val="222222"/>
            <w:kern w:val="0"/>
            <w:sz w:val="13"/>
            <w:szCs w:val="13"/>
          </w:rPr>
          <w:t>Replication, Redis</w:t>
        </w:r>
        <w:r w:rsidRPr="000432E0">
          <w:rPr>
            <w:rFonts w:ascii="Tahoma" w:eastAsia="宋体" w:hAnsi="Tahoma" w:cs="Tahoma"/>
            <w:color w:val="222222"/>
            <w:kern w:val="0"/>
            <w:sz w:val="13"/>
            <w:szCs w:val="13"/>
          </w:rPr>
          <w:t>复制很简单易用，它通过配置允许</w:t>
        </w:r>
        <w:r w:rsidRPr="000432E0">
          <w:rPr>
            <w:rFonts w:ascii="Tahoma" w:eastAsia="宋体" w:hAnsi="Tahoma" w:cs="Tahoma"/>
            <w:color w:val="222222"/>
            <w:kern w:val="0"/>
            <w:sz w:val="13"/>
            <w:szCs w:val="13"/>
          </w:rPr>
          <w:t>slave Redis Servers</w:t>
        </w:r>
        <w:r w:rsidRPr="000432E0">
          <w:rPr>
            <w:rFonts w:ascii="Tahoma" w:eastAsia="宋体" w:hAnsi="Tahoma" w:cs="Tahoma"/>
            <w:color w:val="222222"/>
            <w:kern w:val="0"/>
            <w:sz w:val="13"/>
            <w:szCs w:val="13"/>
          </w:rPr>
          <w:t>或者</w:t>
        </w:r>
        <w:r w:rsidRPr="000432E0">
          <w:rPr>
            <w:rFonts w:ascii="Tahoma" w:eastAsia="宋体" w:hAnsi="Tahoma" w:cs="Tahoma"/>
            <w:color w:val="222222"/>
            <w:kern w:val="0"/>
            <w:sz w:val="13"/>
            <w:szCs w:val="13"/>
          </w:rPr>
          <w:t>Master Servers</w:t>
        </w:r>
        <w:r w:rsidRPr="000432E0">
          <w:rPr>
            <w:rFonts w:ascii="Tahoma" w:eastAsia="宋体" w:hAnsi="Tahoma" w:cs="Tahoma"/>
            <w:color w:val="222222"/>
            <w:kern w:val="0"/>
            <w:sz w:val="13"/>
            <w:szCs w:val="13"/>
          </w:rPr>
          <w:t>的复制品）</w:t>
        </w:r>
        <w:r w:rsidRPr="000432E0">
          <w:rPr>
            <w:rFonts w:ascii="Tahoma" w:eastAsia="宋体" w:hAnsi="Tahoma" w:cs="Tahoma"/>
            <w:color w:val="FF0000"/>
            <w:kern w:val="0"/>
            <w:sz w:val="13"/>
            <w:szCs w:val="13"/>
          </w:rPr>
          <w:t> </w:t>
        </w:r>
        <w:r w:rsidRPr="000432E0">
          <w:rPr>
            <w:rFonts w:ascii="Tahoma" w:eastAsia="宋体" w:hAnsi="Tahoma" w:cs="Tahoma"/>
            <w:color w:val="FF0000"/>
            <w:kern w:val="0"/>
            <w:sz w:val="13"/>
            <w:szCs w:val="13"/>
          </w:rPr>
          <w:t>一个</w:t>
        </w:r>
        <w:r w:rsidRPr="000432E0">
          <w:rPr>
            <w:rFonts w:ascii="Tahoma" w:eastAsia="宋体" w:hAnsi="Tahoma" w:cs="Tahoma"/>
            <w:color w:val="FF0000"/>
            <w:kern w:val="0"/>
            <w:sz w:val="13"/>
            <w:szCs w:val="13"/>
          </w:rPr>
          <w:t>Master</w:t>
        </w:r>
        <w:r w:rsidRPr="000432E0">
          <w:rPr>
            <w:rFonts w:ascii="Tahoma" w:eastAsia="宋体" w:hAnsi="Tahoma" w:cs="Tahoma"/>
            <w:color w:val="222222"/>
            <w:kern w:val="0"/>
            <w:sz w:val="13"/>
            <w:szCs w:val="13"/>
          </w:rPr>
          <w:t>可以有</w:t>
        </w:r>
        <w:r w:rsidRPr="000432E0">
          <w:rPr>
            <w:rFonts w:ascii="Tahoma" w:eastAsia="宋体" w:hAnsi="Tahoma" w:cs="Tahoma"/>
            <w:color w:val="FF0000"/>
            <w:kern w:val="0"/>
            <w:sz w:val="13"/>
            <w:szCs w:val="13"/>
          </w:rPr>
          <w:t>多个</w:t>
        </w:r>
        <w:r w:rsidRPr="000432E0">
          <w:rPr>
            <w:rFonts w:ascii="Tahoma" w:eastAsia="宋体" w:hAnsi="Tahoma" w:cs="Tahoma"/>
            <w:color w:val="FF0000"/>
            <w:kern w:val="0"/>
            <w:sz w:val="13"/>
            <w:szCs w:val="13"/>
          </w:rPr>
          <w:t>Slaves</w:t>
        </w:r>
        <w:r w:rsidRPr="000432E0">
          <w:rPr>
            <w:rFonts w:ascii="Tahoma" w:eastAsia="宋体" w:hAnsi="Tahoma" w:cs="Tahoma"/>
            <w:color w:val="222222"/>
            <w:kern w:val="0"/>
            <w:sz w:val="13"/>
            <w:szCs w:val="13"/>
          </w:rPr>
          <w:t>能</w:t>
        </w:r>
        <w:r w:rsidRPr="000432E0">
          <w:rPr>
            <w:rFonts w:ascii="Tahoma" w:eastAsia="宋体" w:hAnsi="Tahoma" w:cs="Tahoma"/>
            <w:color w:val="FF0000"/>
            <w:kern w:val="0"/>
            <w:sz w:val="13"/>
            <w:szCs w:val="13"/>
          </w:rPr>
          <w:t>通过接口其他</w:t>
        </w:r>
        <w:r w:rsidRPr="000432E0">
          <w:rPr>
            <w:rFonts w:ascii="Tahoma" w:eastAsia="宋体" w:hAnsi="Tahoma" w:cs="Tahoma"/>
            <w:color w:val="FF0000"/>
            <w:kern w:val="0"/>
            <w:sz w:val="13"/>
            <w:szCs w:val="13"/>
          </w:rPr>
          <w:t>slave</w:t>
        </w:r>
        <w:r w:rsidRPr="000432E0">
          <w:rPr>
            <w:rFonts w:ascii="Tahoma" w:eastAsia="宋体" w:hAnsi="Tahoma" w:cs="Tahoma"/>
            <w:color w:val="FF0000"/>
            <w:kern w:val="0"/>
            <w:sz w:val="13"/>
            <w:szCs w:val="13"/>
          </w:rPr>
          <w:t>的链接</w:t>
        </w:r>
        <w:r w:rsidRPr="000432E0">
          <w:rPr>
            <w:rFonts w:ascii="Tahoma" w:eastAsia="宋体" w:hAnsi="Tahoma" w:cs="Tahoma"/>
            <w:color w:val="222222"/>
            <w:kern w:val="0"/>
            <w:sz w:val="13"/>
            <w:szCs w:val="13"/>
          </w:rPr>
          <w:t>，除了可以接受同一个</w:t>
        </w:r>
        <w:r w:rsidRPr="000432E0">
          <w:rPr>
            <w:rFonts w:ascii="Tahoma" w:eastAsia="宋体" w:hAnsi="Tahoma" w:cs="Tahoma"/>
            <w:color w:val="222222"/>
            <w:kern w:val="0"/>
            <w:sz w:val="13"/>
            <w:szCs w:val="13"/>
          </w:rPr>
          <w:t>master</w:t>
        </w:r>
        <w:r w:rsidRPr="000432E0">
          <w:rPr>
            <w:rFonts w:ascii="Tahoma" w:eastAsia="宋体" w:hAnsi="Tahoma" w:cs="Tahoma"/>
            <w:color w:val="222222"/>
            <w:kern w:val="0"/>
            <w:sz w:val="13"/>
            <w:szCs w:val="13"/>
          </w:rPr>
          <w:t>下面</w:t>
        </w:r>
        <w:r w:rsidRPr="000432E0">
          <w:rPr>
            <w:rFonts w:ascii="Tahoma" w:eastAsia="宋体" w:hAnsi="Tahoma" w:cs="Tahoma"/>
            <w:color w:val="222222"/>
            <w:kern w:val="0"/>
            <w:sz w:val="13"/>
            <w:szCs w:val="13"/>
          </w:rPr>
          <w:t>slaves</w:t>
        </w:r>
        <w:r w:rsidRPr="000432E0">
          <w:rPr>
            <w:rFonts w:ascii="Tahoma" w:eastAsia="宋体" w:hAnsi="Tahoma" w:cs="Tahoma"/>
            <w:color w:val="222222"/>
            <w:kern w:val="0"/>
            <w:sz w:val="13"/>
            <w:szCs w:val="13"/>
          </w:rPr>
          <w:t>的链接以外，还可以接受同一个结构图中的其他</w:t>
        </w:r>
        <w:r w:rsidRPr="000432E0">
          <w:rPr>
            <w:rFonts w:ascii="Tahoma" w:eastAsia="宋体" w:hAnsi="Tahoma" w:cs="Tahoma"/>
            <w:color w:val="222222"/>
            <w:kern w:val="0"/>
            <w:sz w:val="13"/>
            <w:szCs w:val="13"/>
          </w:rPr>
          <w:t>slaves</w:t>
        </w:r>
        <w:r w:rsidRPr="000432E0">
          <w:rPr>
            <w:rFonts w:ascii="Tahoma" w:eastAsia="宋体" w:hAnsi="Tahoma" w:cs="Tahoma"/>
            <w:color w:val="222222"/>
            <w:kern w:val="0"/>
            <w:sz w:val="13"/>
            <w:szCs w:val="13"/>
          </w:rPr>
          <w:t>的链接</w:t>
        </w:r>
        <w:r w:rsidRPr="000432E0">
          <w:rPr>
            <w:rFonts w:ascii="Tahoma" w:eastAsia="宋体" w:hAnsi="Tahoma" w:cs="Tahoma"/>
            <w:color w:val="222222"/>
            <w:kern w:val="0"/>
            <w:sz w:val="13"/>
            <w:szCs w:val="13"/>
          </w:rPr>
          <w:t>redis</w:t>
        </w:r>
        <w:r w:rsidRPr="000432E0">
          <w:rPr>
            <w:rFonts w:ascii="Tahoma" w:eastAsia="宋体" w:hAnsi="Tahoma" w:cs="Tahoma"/>
            <w:color w:val="FF0000"/>
            <w:kern w:val="0"/>
            <w:sz w:val="13"/>
            <w:szCs w:val="13"/>
          </w:rPr>
          <w:t>复制</w:t>
        </w:r>
        <w:r w:rsidRPr="000432E0">
          <w:rPr>
            <w:rFonts w:ascii="Tahoma" w:eastAsia="宋体" w:hAnsi="Tahoma" w:cs="Tahoma"/>
            <w:color w:val="222222"/>
            <w:kern w:val="0"/>
            <w:sz w:val="13"/>
            <w:szCs w:val="13"/>
          </w:rPr>
          <w:t>是</w:t>
        </w:r>
        <w:r w:rsidRPr="000432E0">
          <w:rPr>
            <w:rFonts w:ascii="Tahoma" w:eastAsia="宋体" w:hAnsi="Tahoma" w:cs="Tahoma"/>
            <w:color w:val="222222"/>
            <w:kern w:val="0"/>
            <w:sz w:val="13"/>
            <w:szCs w:val="13"/>
          </w:rPr>
          <w:lastRenderedPageBreak/>
          <w:t>在</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段</w:t>
        </w:r>
        <w:r w:rsidRPr="000432E0">
          <w:rPr>
            <w:rFonts w:ascii="Tahoma" w:eastAsia="宋体" w:hAnsi="Tahoma" w:cs="Tahoma"/>
            <w:color w:val="222222"/>
            <w:kern w:val="0"/>
            <w:sz w:val="13"/>
            <w:szCs w:val="13"/>
          </w:rPr>
          <w:t>是非阻塞的，这就意味着</w:t>
        </w:r>
        <w:r w:rsidRPr="000432E0">
          <w:rPr>
            <w:rFonts w:ascii="Tahoma" w:eastAsia="宋体" w:hAnsi="Tahoma" w:cs="Tahoma"/>
            <w:color w:val="222222"/>
            <w:kern w:val="0"/>
            <w:sz w:val="13"/>
            <w:szCs w:val="13"/>
          </w:rPr>
          <w:t>master</w:t>
        </w:r>
        <w:r w:rsidRPr="000432E0">
          <w:rPr>
            <w:rFonts w:ascii="Tahoma" w:eastAsia="宋体" w:hAnsi="Tahoma" w:cs="Tahoma"/>
            <w:color w:val="222222"/>
            <w:kern w:val="0"/>
            <w:sz w:val="13"/>
            <w:szCs w:val="13"/>
          </w:rPr>
          <w:t>在同一个或多个</w:t>
        </w:r>
        <w:r w:rsidRPr="000432E0">
          <w:rPr>
            <w:rFonts w:ascii="Tahoma" w:eastAsia="宋体" w:hAnsi="Tahoma" w:cs="Tahoma"/>
            <w:color w:val="222222"/>
            <w:kern w:val="0"/>
            <w:sz w:val="13"/>
            <w:szCs w:val="13"/>
          </w:rPr>
          <w:t>slave</w:t>
        </w:r>
        <w:r w:rsidRPr="000432E0">
          <w:rPr>
            <w:rFonts w:ascii="Tahoma" w:eastAsia="宋体" w:hAnsi="Tahoma" w:cs="Tahoma"/>
            <w:color w:val="222222"/>
            <w:kern w:val="0"/>
            <w:sz w:val="13"/>
            <w:szCs w:val="13"/>
          </w:rPr>
          <w:t>端</w:t>
        </w:r>
        <w:r w:rsidRPr="000432E0">
          <w:rPr>
            <w:rFonts w:ascii="Tahoma" w:eastAsia="宋体" w:hAnsi="Tahoma" w:cs="Tahoma"/>
            <w:color w:val="FF0000"/>
            <w:kern w:val="0"/>
            <w:sz w:val="13"/>
            <w:szCs w:val="13"/>
          </w:rPr>
          <w:t>执行同步</w:t>
        </w:r>
        <w:r w:rsidRPr="000432E0">
          <w:rPr>
            <w:rFonts w:ascii="Tahoma" w:eastAsia="宋体" w:hAnsi="Tahoma" w:cs="Tahoma"/>
            <w:color w:val="222222"/>
            <w:kern w:val="0"/>
            <w:sz w:val="13"/>
            <w:szCs w:val="13"/>
          </w:rPr>
          <w:t>的时候还可以</w:t>
        </w:r>
        <w:r w:rsidRPr="000432E0">
          <w:rPr>
            <w:rFonts w:ascii="Tahoma" w:eastAsia="宋体" w:hAnsi="Tahoma" w:cs="Tahoma"/>
            <w:color w:val="FF0000"/>
            <w:kern w:val="0"/>
            <w:sz w:val="13"/>
            <w:szCs w:val="13"/>
          </w:rPr>
          <w:t>接受查询复制</w:t>
        </w:r>
        <w:r w:rsidRPr="000432E0">
          <w:rPr>
            <w:rFonts w:ascii="Tahoma" w:eastAsia="宋体" w:hAnsi="Tahoma" w:cs="Tahoma"/>
            <w:color w:val="222222"/>
            <w:kern w:val="0"/>
            <w:sz w:val="13"/>
            <w:szCs w:val="13"/>
          </w:rPr>
          <w:t>在</w:t>
        </w:r>
        <w:r w:rsidRPr="000432E0">
          <w:rPr>
            <w:rFonts w:ascii="Tahoma" w:eastAsia="宋体" w:hAnsi="Tahoma" w:cs="Tahoma"/>
            <w:color w:val="FF0000"/>
            <w:kern w:val="0"/>
            <w:sz w:val="13"/>
            <w:szCs w:val="13"/>
          </w:rPr>
          <w:t>slave</w:t>
        </w:r>
        <w:r w:rsidRPr="000432E0">
          <w:rPr>
            <w:rFonts w:ascii="Tahoma" w:eastAsia="宋体" w:hAnsi="Tahoma" w:cs="Tahoma"/>
            <w:color w:val="FF0000"/>
            <w:kern w:val="0"/>
            <w:sz w:val="13"/>
            <w:szCs w:val="13"/>
          </w:rPr>
          <w:t>端</w:t>
        </w:r>
        <w:r w:rsidRPr="000432E0">
          <w:rPr>
            <w:rFonts w:ascii="Tahoma" w:eastAsia="宋体" w:hAnsi="Tahoma" w:cs="Tahoma"/>
            <w:color w:val="222222"/>
            <w:kern w:val="0"/>
            <w:sz w:val="13"/>
            <w:szCs w:val="13"/>
          </w:rPr>
          <w:t>也是非阻塞的，假设你在</w:t>
        </w:r>
        <w:r w:rsidRPr="000432E0">
          <w:rPr>
            <w:rFonts w:ascii="Tahoma" w:eastAsia="宋体" w:hAnsi="Tahoma" w:cs="Tahoma"/>
            <w:color w:val="222222"/>
            <w:kern w:val="0"/>
            <w:sz w:val="13"/>
            <w:szCs w:val="13"/>
          </w:rPr>
          <w:t>redis.conf</w:t>
        </w:r>
        <w:r w:rsidRPr="000432E0">
          <w:rPr>
            <w:rFonts w:ascii="Tahoma" w:eastAsia="宋体" w:hAnsi="Tahoma" w:cs="Tahoma"/>
            <w:color w:val="222222"/>
            <w:kern w:val="0"/>
            <w:sz w:val="13"/>
            <w:szCs w:val="13"/>
          </w:rPr>
          <w:t>中配置</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这个功能，当</w:t>
        </w:r>
        <w:r w:rsidRPr="000432E0">
          <w:rPr>
            <w:rFonts w:ascii="Tahoma" w:eastAsia="宋体" w:hAnsi="Tahoma" w:cs="Tahoma"/>
            <w:color w:val="222222"/>
            <w:kern w:val="0"/>
            <w:sz w:val="13"/>
            <w:szCs w:val="13"/>
          </w:rPr>
          <w:t>slave</w:t>
        </w:r>
        <w:r w:rsidRPr="000432E0">
          <w:rPr>
            <w:rFonts w:ascii="Tahoma" w:eastAsia="宋体" w:hAnsi="Tahoma" w:cs="Tahoma"/>
            <w:color w:val="222222"/>
            <w:kern w:val="0"/>
            <w:sz w:val="13"/>
            <w:szCs w:val="13"/>
          </w:rPr>
          <w:t>在执行的新的同步时，它仍可以用旧的数据信息来提供查询，否则，你可以配置当</w:t>
        </w:r>
        <w:r w:rsidRPr="000432E0">
          <w:rPr>
            <w:rFonts w:ascii="Tahoma" w:eastAsia="宋体" w:hAnsi="Tahoma" w:cs="Tahoma"/>
            <w:color w:val="222222"/>
            <w:kern w:val="0"/>
            <w:sz w:val="13"/>
            <w:szCs w:val="13"/>
          </w:rPr>
          <w:t>redis slaves</w:t>
        </w:r>
        <w:r w:rsidRPr="000432E0">
          <w:rPr>
            <w:rFonts w:ascii="Tahoma" w:eastAsia="宋体" w:hAnsi="Tahoma" w:cs="Tahoma"/>
            <w:color w:val="222222"/>
            <w:kern w:val="0"/>
            <w:sz w:val="13"/>
            <w:szCs w:val="13"/>
          </w:rPr>
          <w:t>去</w:t>
        </w:r>
        <w:r w:rsidRPr="000432E0">
          <w:rPr>
            <w:rFonts w:ascii="Tahoma" w:eastAsia="宋体" w:hAnsi="Tahoma" w:cs="Tahoma"/>
            <w:color w:val="222222"/>
            <w:kern w:val="0"/>
            <w:sz w:val="13"/>
            <w:szCs w:val="13"/>
          </w:rPr>
          <w:t>master</w:t>
        </w:r>
        <w:r w:rsidRPr="000432E0">
          <w:rPr>
            <w:rFonts w:ascii="Tahoma" w:eastAsia="宋体" w:hAnsi="Tahoma" w:cs="Tahoma"/>
            <w:color w:val="222222"/>
            <w:kern w:val="0"/>
            <w:sz w:val="13"/>
            <w:szCs w:val="13"/>
          </w:rPr>
          <w:t>失去联系是，</w:t>
        </w:r>
        <w:r w:rsidRPr="000432E0">
          <w:rPr>
            <w:rFonts w:ascii="Tahoma" w:eastAsia="宋体" w:hAnsi="Tahoma" w:cs="Tahoma"/>
            <w:color w:val="222222"/>
            <w:kern w:val="0"/>
            <w:sz w:val="13"/>
            <w:szCs w:val="13"/>
          </w:rPr>
          <w:t>slave</w:t>
        </w:r>
        <w:r w:rsidRPr="000432E0">
          <w:rPr>
            <w:rFonts w:ascii="Tahoma" w:eastAsia="宋体" w:hAnsi="Tahoma" w:cs="Tahoma"/>
            <w:color w:val="222222"/>
            <w:kern w:val="0"/>
            <w:sz w:val="13"/>
            <w:szCs w:val="13"/>
          </w:rPr>
          <w:t>会给发送一个客户端错误为了有多个</w:t>
        </w:r>
        <w:r w:rsidRPr="000432E0">
          <w:rPr>
            <w:rFonts w:ascii="Tahoma" w:eastAsia="宋体" w:hAnsi="Tahoma" w:cs="Tahoma"/>
            <w:color w:val="222222"/>
            <w:kern w:val="0"/>
            <w:sz w:val="13"/>
            <w:szCs w:val="13"/>
          </w:rPr>
          <w:t>slaves</w:t>
        </w:r>
        <w:r w:rsidRPr="000432E0">
          <w:rPr>
            <w:rFonts w:ascii="Tahoma" w:eastAsia="宋体" w:hAnsi="Tahoma" w:cs="Tahoma"/>
            <w:color w:val="222222"/>
            <w:kern w:val="0"/>
            <w:sz w:val="13"/>
            <w:szCs w:val="13"/>
          </w:rPr>
          <w:t>可以做只读查询，</w:t>
        </w:r>
        <w:r w:rsidRPr="000432E0">
          <w:rPr>
            <w:rFonts w:ascii="Tahoma" w:eastAsia="宋体" w:hAnsi="Tahoma" w:cs="Tahoma"/>
            <w:color w:val="FF0000"/>
            <w:kern w:val="0"/>
            <w:sz w:val="13"/>
            <w:szCs w:val="13"/>
          </w:rPr>
          <w:t>复制可以重复</w:t>
        </w:r>
        <w:r w:rsidRPr="000432E0">
          <w:rPr>
            <w:rFonts w:ascii="Tahoma" w:eastAsia="宋体" w:hAnsi="Tahoma" w:cs="Tahoma"/>
            <w:color w:val="FF0000"/>
            <w:kern w:val="0"/>
            <w:sz w:val="13"/>
            <w:szCs w:val="13"/>
          </w:rPr>
          <w:t>2</w:t>
        </w:r>
        <w:r w:rsidRPr="000432E0">
          <w:rPr>
            <w:rFonts w:ascii="Tahoma" w:eastAsia="宋体" w:hAnsi="Tahoma" w:cs="Tahoma"/>
            <w:color w:val="FF0000"/>
            <w:kern w:val="0"/>
            <w:sz w:val="13"/>
            <w:szCs w:val="13"/>
          </w:rPr>
          <w:t>次，甚至多次</w:t>
        </w:r>
        <w:r w:rsidRPr="000432E0">
          <w:rPr>
            <w:rFonts w:ascii="Tahoma" w:eastAsia="宋体" w:hAnsi="Tahoma" w:cs="Tahoma"/>
            <w:color w:val="222222"/>
            <w:kern w:val="0"/>
            <w:sz w:val="13"/>
            <w:szCs w:val="13"/>
          </w:rPr>
          <w:t>，具有</w:t>
        </w:r>
        <w:r w:rsidRPr="000432E0">
          <w:rPr>
            <w:rFonts w:ascii="Tahoma" w:eastAsia="宋体" w:hAnsi="Tahoma" w:cs="Tahoma"/>
            <w:color w:val="FF0000"/>
            <w:kern w:val="0"/>
            <w:sz w:val="13"/>
            <w:szCs w:val="13"/>
          </w:rPr>
          <w:t>可扩展性</w:t>
        </w:r>
        <w:r w:rsidRPr="000432E0">
          <w:rPr>
            <w:rFonts w:ascii="Tahoma" w:eastAsia="宋体" w:hAnsi="Tahoma" w:cs="Tahoma"/>
            <w:color w:val="222222"/>
            <w:kern w:val="0"/>
            <w:sz w:val="13"/>
            <w:szCs w:val="13"/>
          </w:rPr>
          <w:t>（例如：</w:t>
        </w:r>
        <w:r w:rsidRPr="000432E0">
          <w:rPr>
            <w:rFonts w:ascii="Tahoma" w:eastAsia="宋体" w:hAnsi="Tahoma" w:cs="Tahoma"/>
            <w:color w:val="222222"/>
            <w:kern w:val="0"/>
            <w:sz w:val="13"/>
            <w:szCs w:val="13"/>
          </w:rPr>
          <w:t>slaves</w:t>
        </w:r>
        <w:r w:rsidRPr="000432E0">
          <w:rPr>
            <w:rFonts w:ascii="Tahoma" w:eastAsia="宋体" w:hAnsi="Tahoma" w:cs="Tahoma"/>
            <w:color w:val="222222"/>
            <w:kern w:val="0"/>
            <w:sz w:val="13"/>
            <w:szCs w:val="13"/>
          </w:rPr>
          <w:t>对话与重复的排序操作，有多份数据冗余就相对简单了）他可以利用</w:t>
        </w:r>
        <w:r w:rsidRPr="000432E0">
          <w:rPr>
            <w:rFonts w:ascii="Tahoma" w:eastAsia="宋体" w:hAnsi="Tahoma" w:cs="Tahoma"/>
            <w:color w:val="FF0000"/>
            <w:kern w:val="0"/>
            <w:sz w:val="13"/>
            <w:szCs w:val="13"/>
          </w:rPr>
          <w:t>复制去避免在</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端保存数据</w:t>
        </w:r>
        <w:r w:rsidRPr="000432E0">
          <w:rPr>
            <w:rFonts w:ascii="Tahoma" w:eastAsia="宋体" w:hAnsi="Tahoma" w:cs="Tahoma"/>
            <w:color w:val="222222"/>
            <w:kern w:val="0"/>
            <w:sz w:val="13"/>
            <w:szCs w:val="13"/>
          </w:rPr>
          <w:t>，只要对</w:t>
        </w:r>
        <w:r w:rsidRPr="000432E0">
          <w:rPr>
            <w:rFonts w:ascii="Tahoma" w:eastAsia="宋体" w:hAnsi="Tahoma" w:cs="Tahoma"/>
            <w:color w:val="222222"/>
            <w:kern w:val="0"/>
            <w:sz w:val="13"/>
            <w:szCs w:val="13"/>
          </w:rPr>
          <w:t>master</w:t>
        </w:r>
        <w:r w:rsidRPr="000432E0">
          <w:rPr>
            <w:rFonts w:ascii="Tahoma" w:eastAsia="宋体" w:hAnsi="Tahoma" w:cs="Tahoma"/>
            <w:color w:val="222222"/>
            <w:kern w:val="0"/>
            <w:sz w:val="13"/>
            <w:szCs w:val="13"/>
          </w:rPr>
          <w:t>端</w:t>
        </w:r>
        <w:r w:rsidRPr="000432E0">
          <w:rPr>
            <w:rFonts w:ascii="Tahoma" w:eastAsia="宋体" w:hAnsi="Tahoma" w:cs="Tahoma"/>
            <w:color w:val="222222"/>
            <w:kern w:val="0"/>
            <w:sz w:val="13"/>
            <w:szCs w:val="13"/>
          </w:rPr>
          <w:t>redis.conf</w:t>
        </w:r>
        <w:r w:rsidRPr="000432E0">
          <w:rPr>
            <w:rFonts w:ascii="Tahoma" w:eastAsia="宋体" w:hAnsi="Tahoma" w:cs="Tahoma"/>
            <w:color w:val="222222"/>
            <w:kern w:val="0"/>
            <w:sz w:val="13"/>
            <w:szCs w:val="13"/>
          </w:rPr>
          <w:t>进行配置，就可以避免保存（所有的保存操作），然后通过</w:t>
        </w:r>
        <w:r w:rsidRPr="000432E0">
          <w:rPr>
            <w:rFonts w:ascii="Tahoma" w:eastAsia="宋体" w:hAnsi="Tahoma" w:cs="Tahoma"/>
            <w:color w:val="222222"/>
            <w:kern w:val="0"/>
            <w:sz w:val="13"/>
            <w:szCs w:val="13"/>
          </w:rPr>
          <w:t>slave</w:t>
        </w:r>
        <w:r w:rsidRPr="000432E0">
          <w:rPr>
            <w:rFonts w:ascii="Tahoma" w:eastAsia="宋体" w:hAnsi="Tahoma" w:cs="Tahoma"/>
            <w:color w:val="222222"/>
            <w:kern w:val="0"/>
            <w:sz w:val="13"/>
            <w:szCs w:val="13"/>
          </w:rPr>
          <w:t>的链接，来实时的保存在</w:t>
        </w:r>
        <w:r w:rsidRPr="000432E0">
          <w:rPr>
            <w:rFonts w:ascii="Tahoma" w:eastAsia="宋体" w:hAnsi="Tahoma" w:cs="Tahoma"/>
            <w:color w:val="222222"/>
            <w:kern w:val="0"/>
            <w:sz w:val="13"/>
            <w:szCs w:val="13"/>
          </w:rPr>
          <w:t>slave</w:t>
        </w:r>
        <w:r w:rsidRPr="000432E0">
          <w:rPr>
            <w:rFonts w:ascii="Tahoma" w:eastAsia="宋体" w:hAnsi="Tahoma" w:cs="Tahoma"/>
            <w:color w:val="222222"/>
            <w:kern w:val="0"/>
            <w:sz w:val="13"/>
            <w:szCs w:val="13"/>
          </w:rPr>
          <w:t>端</w:t>
        </w:r>
        <w:r w:rsidRPr="000432E0">
          <w:rPr>
            <w:rFonts w:ascii="Tahoma" w:eastAsia="宋体" w:hAnsi="Tahoma" w:cs="Tahoma"/>
            <w:color w:val="222222"/>
            <w:kern w:val="0"/>
            <w:sz w:val="13"/>
            <w:szCs w:val="13"/>
          </w:rPr>
          <w:t>LRU</w:t>
        </w:r>
        <w:r w:rsidRPr="000432E0">
          <w:rPr>
            <w:rFonts w:ascii="Tahoma" w:eastAsia="宋体" w:hAnsi="Tahoma" w:cs="Tahoma"/>
            <w:color w:val="222222"/>
            <w:kern w:val="0"/>
            <w:sz w:val="13"/>
            <w:szCs w:val="13"/>
          </w:rPr>
          <w:t>过期处理（</w:t>
        </w:r>
        <w:r w:rsidRPr="000432E0">
          <w:rPr>
            <w:rFonts w:ascii="Tahoma" w:eastAsia="宋体" w:hAnsi="Tahoma" w:cs="Tahoma"/>
            <w:color w:val="222222"/>
            <w:kern w:val="0"/>
            <w:sz w:val="13"/>
            <w:szCs w:val="13"/>
          </w:rPr>
          <w:t>Eviction</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EVAL </w:t>
        </w:r>
        <w:r w:rsidRPr="000432E0">
          <w:rPr>
            <w:rFonts w:ascii="Tahoma" w:eastAsia="宋体" w:hAnsi="Tahoma" w:cs="Tahoma"/>
            <w:color w:val="222222"/>
            <w:kern w:val="0"/>
            <w:sz w:val="13"/>
            <w:szCs w:val="13"/>
          </w:rPr>
          <w:t>和</w:t>
        </w:r>
        <w:r w:rsidRPr="000432E0">
          <w:rPr>
            <w:rFonts w:ascii="Tahoma" w:eastAsia="宋体" w:hAnsi="Tahoma" w:cs="Tahoma"/>
            <w:color w:val="222222"/>
            <w:kern w:val="0"/>
            <w:sz w:val="13"/>
            <w:szCs w:val="13"/>
          </w:rPr>
          <w:t xml:space="preserve"> EVALSHA </w:t>
        </w:r>
        <w:r w:rsidRPr="000432E0">
          <w:rPr>
            <w:rFonts w:ascii="Tahoma" w:eastAsia="宋体" w:hAnsi="Tahoma" w:cs="Tahoma"/>
            <w:color w:val="222222"/>
            <w:kern w:val="0"/>
            <w:sz w:val="13"/>
            <w:szCs w:val="13"/>
          </w:rPr>
          <w:t>命令是从</w:t>
        </w:r>
        <w:r w:rsidRPr="000432E0">
          <w:rPr>
            <w:rFonts w:ascii="Tahoma" w:eastAsia="宋体" w:hAnsi="Tahoma" w:cs="Tahoma"/>
            <w:color w:val="222222"/>
            <w:kern w:val="0"/>
            <w:sz w:val="13"/>
            <w:szCs w:val="13"/>
          </w:rPr>
          <w:t xml:space="preserve"> Redis 2.6.0 </w:t>
        </w:r>
        <w:r w:rsidRPr="000432E0">
          <w:rPr>
            <w:rFonts w:ascii="Tahoma" w:eastAsia="宋体" w:hAnsi="Tahoma" w:cs="Tahoma"/>
            <w:color w:val="222222"/>
            <w:kern w:val="0"/>
            <w:sz w:val="13"/>
            <w:szCs w:val="13"/>
          </w:rPr>
          <w:t>版本开始的，使用内置的</w:t>
        </w:r>
        <w:r w:rsidRPr="000432E0">
          <w:rPr>
            <w:rFonts w:ascii="Tahoma" w:eastAsia="宋体" w:hAnsi="Tahoma" w:cs="Tahoma"/>
            <w:color w:val="222222"/>
            <w:kern w:val="0"/>
            <w:sz w:val="13"/>
            <w:szCs w:val="13"/>
          </w:rPr>
          <w:t xml:space="preserve"> Lua </w:t>
        </w:r>
        <w:r w:rsidRPr="000432E0">
          <w:rPr>
            <w:rFonts w:ascii="Tahoma" w:eastAsia="宋体" w:hAnsi="Tahoma" w:cs="Tahoma"/>
            <w:color w:val="222222"/>
            <w:kern w:val="0"/>
            <w:sz w:val="13"/>
            <w:szCs w:val="13"/>
          </w:rPr>
          <w:t>解释器，可以对</w:t>
        </w:r>
        <w:r w:rsidRPr="000432E0">
          <w:rPr>
            <w:rFonts w:ascii="Tahoma" w:eastAsia="宋体" w:hAnsi="Tahoma" w:cs="Tahoma"/>
            <w:color w:val="222222"/>
            <w:kern w:val="0"/>
            <w:sz w:val="13"/>
            <w:szCs w:val="13"/>
          </w:rPr>
          <w:t xml:space="preserve"> Lua </w:t>
        </w:r>
        <w:r w:rsidRPr="000432E0">
          <w:rPr>
            <w:rFonts w:ascii="Tahoma" w:eastAsia="宋体" w:hAnsi="Tahoma" w:cs="Tahoma"/>
            <w:color w:val="222222"/>
            <w:kern w:val="0"/>
            <w:sz w:val="13"/>
            <w:szCs w:val="13"/>
          </w:rPr>
          <w:t>脚本进行求值</w:t>
        </w:r>
        <w:r w:rsidRPr="000432E0">
          <w:rPr>
            <w:rFonts w:ascii="Tahoma" w:eastAsia="宋体" w:hAnsi="Tahoma" w:cs="Tahoma"/>
            <w:color w:val="222222"/>
            <w:kern w:val="0"/>
            <w:sz w:val="13"/>
            <w:szCs w:val="13"/>
          </w:rPr>
          <w:t xml:space="preserve">Redis </w:t>
        </w:r>
        <w:r w:rsidRPr="000432E0">
          <w:rPr>
            <w:rFonts w:ascii="Tahoma" w:eastAsia="宋体" w:hAnsi="Tahoma" w:cs="Tahoma"/>
            <w:color w:val="222222"/>
            <w:kern w:val="0"/>
            <w:sz w:val="13"/>
            <w:szCs w:val="13"/>
          </w:rPr>
          <w:t>使用</w:t>
        </w:r>
        <w:r w:rsidRPr="000432E0">
          <w:rPr>
            <w:rFonts w:ascii="Tahoma" w:eastAsia="宋体" w:hAnsi="Tahoma" w:cs="Tahoma"/>
            <w:color w:val="FF0000"/>
            <w:kern w:val="0"/>
            <w:sz w:val="13"/>
            <w:szCs w:val="13"/>
          </w:rPr>
          <w:t>单个</w:t>
        </w:r>
        <w:r w:rsidRPr="000432E0">
          <w:rPr>
            <w:rFonts w:ascii="Tahoma" w:eastAsia="宋体" w:hAnsi="Tahoma" w:cs="Tahoma"/>
            <w:color w:val="FF0000"/>
            <w:kern w:val="0"/>
            <w:sz w:val="13"/>
            <w:szCs w:val="13"/>
          </w:rPr>
          <w:t xml:space="preserve"> Lua </w:t>
        </w:r>
        <w:r w:rsidRPr="000432E0">
          <w:rPr>
            <w:rFonts w:ascii="Tahoma" w:eastAsia="宋体" w:hAnsi="Tahoma" w:cs="Tahoma"/>
            <w:color w:val="FF0000"/>
            <w:kern w:val="0"/>
            <w:sz w:val="13"/>
            <w:szCs w:val="13"/>
          </w:rPr>
          <w:t>解释器去运行所有脚本</w:t>
        </w:r>
        <w:r w:rsidRPr="000432E0">
          <w:rPr>
            <w:rFonts w:ascii="Tahoma" w:eastAsia="宋体" w:hAnsi="Tahoma" w:cs="Tahoma"/>
            <w:color w:val="222222"/>
            <w:kern w:val="0"/>
            <w:sz w:val="13"/>
            <w:szCs w:val="13"/>
          </w:rPr>
          <w:t>，并且，</w:t>
        </w:r>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也保证脚本会以</w:t>
        </w:r>
        <w:r w:rsidRPr="000432E0">
          <w:rPr>
            <w:rFonts w:ascii="Tahoma" w:eastAsia="宋体" w:hAnsi="Tahoma" w:cs="Tahoma"/>
            <w:color w:val="FF0000"/>
            <w:kern w:val="0"/>
            <w:sz w:val="13"/>
            <w:szCs w:val="13"/>
          </w:rPr>
          <w:t>原子性</w:t>
        </w:r>
        <w:r w:rsidRPr="000432E0">
          <w:rPr>
            <w:rFonts w:ascii="Tahoma" w:eastAsia="宋体" w:hAnsi="Tahoma" w:cs="Tahoma"/>
            <w:color w:val="FF0000"/>
            <w:kern w:val="0"/>
            <w:sz w:val="13"/>
            <w:szCs w:val="13"/>
          </w:rPr>
          <w:t>(atomic)</w:t>
        </w:r>
        <w:r w:rsidRPr="000432E0">
          <w:rPr>
            <w:rFonts w:ascii="Tahoma" w:eastAsia="宋体" w:hAnsi="Tahoma" w:cs="Tahoma"/>
            <w:color w:val="222222"/>
            <w:kern w:val="0"/>
            <w:sz w:val="13"/>
            <w:szCs w:val="13"/>
          </w:rPr>
          <w:t>的方式执行：</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当某个脚本正在运行的时候，不会有其他脚本或</w:t>
        </w:r>
        <w:r w:rsidRPr="000432E0">
          <w:rPr>
            <w:rFonts w:ascii="Tahoma" w:eastAsia="宋体" w:hAnsi="Tahoma" w:cs="Tahoma"/>
            <w:color w:val="FF0000"/>
            <w:kern w:val="0"/>
            <w:sz w:val="13"/>
            <w:szCs w:val="13"/>
          </w:rPr>
          <w:t xml:space="preserve"> Redis </w:t>
        </w:r>
        <w:r w:rsidRPr="000432E0">
          <w:rPr>
            <w:rFonts w:ascii="Tahoma" w:eastAsia="宋体" w:hAnsi="Tahoma" w:cs="Tahoma"/>
            <w:color w:val="FF0000"/>
            <w:kern w:val="0"/>
            <w:sz w:val="13"/>
            <w:szCs w:val="13"/>
          </w:rPr>
          <w:t>命令被执行</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这和使用</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xml:space="preserve">MULTI / EXEC </w:t>
        </w:r>
        <w:r w:rsidRPr="000432E0">
          <w:rPr>
            <w:rFonts w:ascii="Tahoma" w:eastAsia="宋体" w:hAnsi="Tahoma" w:cs="Tahoma"/>
            <w:color w:val="FF0000"/>
            <w:kern w:val="0"/>
            <w:sz w:val="13"/>
            <w:szCs w:val="13"/>
          </w:rPr>
          <w:t>包围的事务</w:t>
        </w:r>
        <w:r w:rsidRPr="000432E0">
          <w:rPr>
            <w:rFonts w:ascii="Tahoma" w:eastAsia="宋体" w:hAnsi="Tahoma" w:cs="Tahoma"/>
            <w:color w:val="222222"/>
            <w:kern w:val="0"/>
            <w:sz w:val="13"/>
            <w:szCs w:val="13"/>
          </w:rPr>
          <w:t>很类似。</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在其他别的客户端看来，脚本的效果</w:t>
        </w:r>
        <w:r w:rsidRPr="000432E0">
          <w:rPr>
            <w:rFonts w:ascii="Tahoma" w:eastAsia="宋体" w:hAnsi="Tahoma" w:cs="Tahoma"/>
            <w:color w:val="222222"/>
            <w:kern w:val="0"/>
            <w:sz w:val="13"/>
            <w:szCs w:val="13"/>
          </w:rPr>
          <w:t>(effect)</w:t>
        </w:r>
        <w:r w:rsidRPr="000432E0">
          <w:rPr>
            <w:rFonts w:ascii="Tahoma" w:eastAsia="宋体" w:hAnsi="Tahoma" w:cs="Tahoma"/>
            <w:color w:val="222222"/>
            <w:kern w:val="0"/>
            <w:sz w:val="13"/>
            <w:szCs w:val="13"/>
          </w:rPr>
          <w:t>要么是不可见的</w:t>
        </w:r>
        <w:r w:rsidRPr="000432E0">
          <w:rPr>
            <w:rFonts w:ascii="Tahoma" w:eastAsia="宋体" w:hAnsi="Tahoma" w:cs="Tahoma"/>
            <w:color w:val="222222"/>
            <w:kern w:val="0"/>
            <w:sz w:val="13"/>
            <w:szCs w:val="13"/>
          </w:rPr>
          <w:t>(not visible)</w:t>
        </w:r>
        <w:r w:rsidRPr="000432E0">
          <w:rPr>
            <w:rFonts w:ascii="Tahoma" w:eastAsia="宋体" w:hAnsi="Tahoma" w:cs="Tahoma"/>
            <w:color w:val="222222"/>
            <w:kern w:val="0"/>
            <w:sz w:val="13"/>
            <w:szCs w:val="13"/>
          </w:rPr>
          <w:t>，要么就是已完成的</w:t>
        </w:r>
        <w:r w:rsidRPr="000432E0">
          <w:rPr>
            <w:rFonts w:ascii="Tahoma" w:eastAsia="宋体" w:hAnsi="Tahoma" w:cs="Tahoma"/>
            <w:color w:val="222222"/>
            <w:kern w:val="0"/>
            <w:sz w:val="13"/>
            <w:szCs w:val="13"/>
          </w:rPr>
          <w:t>(already completed)LRU</w:t>
        </w:r>
        <w:r w:rsidRPr="000432E0">
          <w:rPr>
            <w:rFonts w:ascii="Tahoma" w:eastAsia="宋体" w:hAnsi="Tahoma" w:cs="Tahoma"/>
            <w:color w:val="222222"/>
            <w:kern w:val="0"/>
            <w:sz w:val="13"/>
            <w:szCs w:val="13"/>
          </w:rPr>
          <w:t>过期处理（</w:t>
        </w:r>
        <w:r w:rsidRPr="000432E0">
          <w:rPr>
            <w:rFonts w:ascii="Tahoma" w:eastAsia="宋体" w:hAnsi="Tahoma" w:cs="Tahoma"/>
            <w:color w:val="222222"/>
            <w:kern w:val="0"/>
            <w:sz w:val="13"/>
            <w:szCs w:val="13"/>
          </w:rPr>
          <w:t>Eviction</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64" w:author="Unknown"/>
          <w:rFonts w:ascii="Tahoma" w:eastAsia="宋体" w:hAnsi="Tahoma" w:cs="Tahoma"/>
          <w:color w:val="222222"/>
          <w:kern w:val="0"/>
          <w:sz w:val="13"/>
          <w:szCs w:val="13"/>
        </w:rPr>
      </w:pPr>
      <w:ins w:id="65" w:author="Unknown">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允许为每一个</w:t>
        </w:r>
        <w:r w:rsidRPr="000432E0">
          <w:rPr>
            <w:rFonts w:ascii="Tahoma" w:eastAsia="宋体" w:hAnsi="Tahoma" w:cs="Tahoma"/>
            <w:color w:val="FF0000"/>
            <w:kern w:val="0"/>
            <w:sz w:val="13"/>
            <w:szCs w:val="13"/>
          </w:rPr>
          <w:t>key</w:t>
        </w:r>
        <w:r w:rsidRPr="000432E0">
          <w:rPr>
            <w:rFonts w:ascii="Tahoma" w:eastAsia="宋体" w:hAnsi="Tahoma" w:cs="Tahoma"/>
            <w:color w:val="FF0000"/>
            <w:kern w:val="0"/>
            <w:sz w:val="13"/>
            <w:szCs w:val="13"/>
          </w:rPr>
          <w:t>设置不同的过期时间，当它们到期时将自动从服务器上删除（</w:t>
        </w:r>
        <w:r w:rsidRPr="000432E0">
          <w:rPr>
            <w:rFonts w:ascii="Tahoma" w:eastAsia="宋体" w:hAnsi="Tahoma" w:cs="Tahoma"/>
            <w:color w:val="FF0000"/>
            <w:kern w:val="0"/>
            <w:sz w:val="13"/>
            <w:szCs w:val="13"/>
          </w:rPr>
          <w:t>EXPIRE</w:t>
        </w:r>
        <w:r w:rsidRPr="000432E0">
          <w:rPr>
            <w:rFonts w:ascii="Tahoma" w:eastAsia="宋体" w:hAnsi="Tahoma" w:cs="Tahoma"/>
            <w:color w:val="FF0000"/>
            <w:kern w:val="0"/>
            <w:sz w:val="13"/>
            <w:szCs w:val="13"/>
          </w:rPr>
          <w:t>）。</w:t>
        </w:r>
      </w:ins>
    </w:p>
    <w:p w:rsidR="000432E0" w:rsidRPr="000432E0" w:rsidRDefault="000432E0" w:rsidP="000432E0">
      <w:pPr>
        <w:widowControl/>
        <w:wordWrap w:val="0"/>
        <w:spacing w:line="291" w:lineRule="atLeast"/>
        <w:jc w:val="left"/>
        <w:rPr>
          <w:ins w:id="66" w:author="Unknown"/>
          <w:rFonts w:ascii="Tahoma" w:eastAsia="宋体" w:hAnsi="Tahoma" w:cs="Tahoma"/>
          <w:color w:val="222222"/>
          <w:kern w:val="0"/>
          <w:sz w:val="13"/>
          <w:szCs w:val="13"/>
        </w:rPr>
      </w:pPr>
      <w:ins w:id="67" w:author="Unknown">
        <w:r w:rsidRPr="000432E0">
          <w:rPr>
            <w:rFonts w:ascii="Tahoma" w:eastAsia="宋体" w:hAnsi="Tahoma" w:cs="Tahoma"/>
            <w:color w:val="222222"/>
            <w:kern w:val="0"/>
            <w:sz w:val="13"/>
            <w:szCs w:val="13"/>
          </w:rPr>
          <w:t>事务</w:t>
        </w:r>
        <w:r w:rsidRPr="000432E0">
          <w:rPr>
            <w:rFonts w:ascii="Tahoma" w:eastAsia="宋体" w:hAnsi="Tahoma" w:cs="Tahoma"/>
            <w:color w:val="993300"/>
            <w:kern w:val="0"/>
            <w:sz w:val="13"/>
            <w:szCs w:val="13"/>
          </w:rPr>
          <w:t> </w:t>
        </w:r>
        <w:r w:rsidRPr="000432E0">
          <w:rPr>
            <w:rFonts w:ascii="Tahoma" w:eastAsia="宋体" w:hAnsi="Tahoma" w:cs="Tahoma"/>
            <w:color w:val="FF0000"/>
            <w:kern w:val="0"/>
            <w:sz w:val="13"/>
            <w:szCs w:val="13"/>
          </w:rPr>
          <w:t xml:space="preserve">MULTI </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 xml:space="preserve"> EXEC </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 xml:space="preserve"> DISCARD </w:t>
        </w:r>
        <w:r w:rsidRPr="000432E0">
          <w:rPr>
            <w:rFonts w:ascii="Tahoma" w:eastAsia="宋体" w:hAnsi="Tahoma" w:cs="Tahoma"/>
            <w:color w:val="222222"/>
            <w:kern w:val="0"/>
            <w:sz w:val="13"/>
            <w:szCs w:val="13"/>
          </w:rPr>
          <w:t>和</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WATCH </w:t>
        </w:r>
        <w:r w:rsidRPr="000432E0">
          <w:rPr>
            <w:rFonts w:ascii="Tahoma" w:eastAsia="宋体" w:hAnsi="Tahoma" w:cs="Tahoma"/>
            <w:color w:val="222222"/>
            <w:kern w:val="0"/>
            <w:sz w:val="13"/>
            <w:szCs w:val="13"/>
          </w:rPr>
          <w:t>是</w:t>
        </w:r>
        <w:r w:rsidRPr="000432E0">
          <w:rPr>
            <w:rFonts w:ascii="Tahoma" w:eastAsia="宋体" w:hAnsi="Tahoma" w:cs="Tahoma"/>
            <w:color w:val="222222"/>
            <w:kern w:val="0"/>
            <w:sz w:val="13"/>
            <w:szCs w:val="13"/>
          </w:rPr>
          <w:t xml:space="preserve"> Redis</w:t>
        </w:r>
        <w:r w:rsidRPr="000432E0">
          <w:rPr>
            <w:rFonts w:ascii="Tahoma" w:eastAsia="宋体" w:hAnsi="Tahoma" w:cs="Tahoma"/>
            <w:color w:val="FF0000"/>
            <w:kern w:val="0"/>
            <w:sz w:val="13"/>
            <w:szCs w:val="13"/>
          </w:rPr>
          <w:t> </w:t>
        </w:r>
        <w:r w:rsidRPr="000432E0">
          <w:rPr>
            <w:rFonts w:ascii="Tahoma" w:eastAsia="宋体" w:hAnsi="Tahoma" w:cs="Tahoma"/>
            <w:color w:val="FF0000"/>
            <w:kern w:val="0"/>
            <w:sz w:val="13"/>
            <w:szCs w:val="13"/>
          </w:rPr>
          <w:t>事务的基础</w:t>
        </w:r>
        <w:r w:rsidRPr="000432E0">
          <w:rPr>
            <w:rFonts w:ascii="Tahoma" w:eastAsia="宋体" w:hAnsi="Tahoma" w:cs="Tahoma"/>
            <w:color w:val="222222"/>
            <w:kern w:val="0"/>
            <w:sz w:val="13"/>
            <w:szCs w:val="13"/>
          </w:rPr>
          <w:t>事务是一个</w:t>
        </w:r>
        <w:r w:rsidRPr="000432E0">
          <w:rPr>
            <w:rFonts w:ascii="Tahoma" w:eastAsia="宋体" w:hAnsi="Tahoma" w:cs="Tahoma"/>
            <w:color w:val="FF0000"/>
            <w:kern w:val="0"/>
            <w:sz w:val="13"/>
            <w:szCs w:val="13"/>
          </w:rPr>
          <w:t>单独的隔离操作</w:t>
        </w:r>
        <w:r w:rsidRPr="000432E0">
          <w:rPr>
            <w:rFonts w:ascii="Tahoma" w:eastAsia="宋体" w:hAnsi="Tahoma" w:cs="Tahoma"/>
            <w:color w:val="222222"/>
            <w:kern w:val="0"/>
            <w:sz w:val="13"/>
            <w:szCs w:val="13"/>
          </w:rPr>
          <w:t>：事务中的所有</w:t>
        </w:r>
        <w:r w:rsidRPr="000432E0">
          <w:rPr>
            <w:rFonts w:ascii="Tahoma" w:eastAsia="宋体" w:hAnsi="Tahoma" w:cs="Tahoma"/>
            <w:color w:val="FF0000"/>
            <w:kern w:val="0"/>
            <w:sz w:val="13"/>
            <w:szCs w:val="13"/>
          </w:rPr>
          <w:t>命令</w:t>
        </w:r>
        <w:r w:rsidRPr="000432E0">
          <w:rPr>
            <w:rFonts w:ascii="Tahoma" w:eastAsia="宋体" w:hAnsi="Tahoma" w:cs="Tahoma"/>
            <w:color w:val="222222"/>
            <w:kern w:val="0"/>
            <w:sz w:val="13"/>
            <w:szCs w:val="13"/>
          </w:rPr>
          <w:t>都会</w:t>
        </w:r>
        <w:r w:rsidRPr="000432E0">
          <w:rPr>
            <w:rFonts w:ascii="Tahoma" w:eastAsia="宋体" w:hAnsi="Tahoma" w:cs="Tahoma"/>
            <w:color w:val="FF0000"/>
            <w:kern w:val="0"/>
            <w:sz w:val="13"/>
            <w:szCs w:val="13"/>
          </w:rPr>
          <w:t>序列化、按顺序地执行</w:t>
        </w:r>
        <w:r w:rsidRPr="000432E0">
          <w:rPr>
            <w:rFonts w:ascii="Tahoma" w:eastAsia="宋体" w:hAnsi="Tahoma" w:cs="Tahoma"/>
            <w:color w:val="222222"/>
            <w:kern w:val="0"/>
            <w:sz w:val="13"/>
            <w:szCs w:val="13"/>
          </w:rPr>
          <w:t>。事务在</w:t>
        </w:r>
        <w:r w:rsidRPr="000432E0">
          <w:rPr>
            <w:rFonts w:ascii="Tahoma" w:eastAsia="宋体" w:hAnsi="Tahoma" w:cs="Tahoma"/>
            <w:color w:val="FF0000"/>
            <w:kern w:val="0"/>
            <w:sz w:val="13"/>
            <w:szCs w:val="13"/>
          </w:rPr>
          <w:t>执行的过程中，不会被其他客户端发送来的命令请求所打断事务中的命令要么全部被执行，要么全部都不执行，</w:t>
        </w:r>
        <w:r w:rsidRPr="000432E0">
          <w:rPr>
            <w:rFonts w:ascii="Tahoma" w:eastAsia="宋体" w:hAnsi="Tahoma" w:cs="Tahoma"/>
            <w:color w:val="FF0000"/>
            <w:kern w:val="0"/>
            <w:sz w:val="13"/>
            <w:szCs w:val="13"/>
          </w:rPr>
          <w:t xml:space="preserve">EXEC </w:t>
        </w:r>
        <w:r w:rsidRPr="000432E0">
          <w:rPr>
            <w:rFonts w:ascii="Tahoma" w:eastAsia="宋体" w:hAnsi="Tahoma" w:cs="Tahoma"/>
            <w:color w:val="FF0000"/>
            <w:kern w:val="0"/>
            <w:sz w:val="13"/>
            <w:szCs w:val="13"/>
          </w:rPr>
          <w:t>命令负责触发并执行事务中的所有命令</w:t>
        </w:r>
        <w:r w:rsidRPr="000432E0">
          <w:rPr>
            <w:rFonts w:ascii="Tahoma" w:eastAsia="宋体" w:hAnsi="Tahoma" w:cs="Tahoma"/>
            <w:color w:val="FF0000"/>
            <w:kern w:val="0"/>
            <w:sz w:val="13"/>
            <w:szCs w:val="13"/>
          </w:rPr>
          <w:t> </w:t>
        </w:r>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的</w:t>
        </w:r>
        <w:r w:rsidRPr="000432E0">
          <w:rPr>
            <w:rFonts w:ascii="Tahoma" w:eastAsia="宋体" w:hAnsi="Tahoma" w:cs="Tahoma"/>
            <w:color w:val="222222"/>
            <w:kern w:val="0"/>
            <w:sz w:val="13"/>
            <w:szCs w:val="13"/>
          </w:rPr>
          <w:t xml:space="preserve"> Transactions </w:t>
        </w:r>
        <w:r w:rsidRPr="000432E0">
          <w:rPr>
            <w:rFonts w:ascii="Tahoma" w:eastAsia="宋体" w:hAnsi="Tahoma" w:cs="Tahoma"/>
            <w:color w:val="222222"/>
            <w:kern w:val="0"/>
            <w:sz w:val="13"/>
            <w:szCs w:val="13"/>
          </w:rPr>
          <w:t>提供的并</w:t>
        </w:r>
        <w:r w:rsidRPr="000432E0">
          <w:rPr>
            <w:rFonts w:ascii="Tahoma" w:eastAsia="宋体" w:hAnsi="Tahoma" w:cs="Tahoma"/>
            <w:color w:val="FF0000"/>
            <w:kern w:val="0"/>
            <w:sz w:val="13"/>
            <w:szCs w:val="13"/>
          </w:rPr>
          <w:t>不是严格的</w:t>
        </w:r>
        <w:r w:rsidRPr="000432E0">
          <w:rPr>
            <w:rFonts w:ascii="Tahoma" w:eastAsia="宋体" w:hAnsi="Tahoma" w:cs="Tahoma"/>
            <w:color w:val="FF0000"/>
            <w:kern w:val="0"/>
            <w:sz w:val="13"/>
            <w:szCs w:val="13"/>
          </w:rPr>
          <w:t xml:space="preserve"> ACID </w:t>
        </w:r>
        <w:r w:rsidRPr="000432E0">
          <w:rPr>
            <w:rFonts w:ascii="Tahoma" w:eastAsia="宋体" w:hAnsi="Tahoma" w:cs="Tahoma"/>
            <w:color w:val="FF0000"/>
            <w:kern w:val="0"/>
            <w:sz w:val="13"/>
            <w:szCs w:val="13"/>
          </w:rPr>
          <w:t>的事务</w:t>
        </w:r>
        <w:r w:rsidRPr="000432E0">
          <w:rPr>
            <w:rFonts w:ascii="Tahoma" w:eastAsia="宋体" w:hAnsi="Tahoma" w:cs="Tahoma"/>
            <w:color w:val="222222"/>
            <w:kern w:val="0"/>
            <w:sz w:val="13"/>
            <w:szCs w:val="13"/>
          </w:rPr>
          <w:t xml:space="preserve">Transactions </w:t>
        </w:r>
        <w:r w:rsidRPr="000432E0">
          <w:rPr>
            <w:rFonts w:ascii="Tahoma" w:eastAsia="宋体" w:hAnsi="Tahoma" w:cs="Tahoma"/>
            <w:color w:val="222222"/>
            <w:kern w:val="0"/>
            <w:sz w:val="13"/>
            <w:szCs w:val="13"/>
          </w:rPr>
          <w:t>还是提供了基本的</w:t>
        </w:r>
        <w:r w:rsidRPr="000432E0">
          <w:rPr>
            <w:rFonts w:ascii="Tahoma" w:eastAsia="宋体" w:hAnsi="Tahoma" w:cs="Tahoma"/>
            <w:color w:val="FF0000"/>
            <w:kern w:val="0"/>
            <w:sz w:val="13"/>
            <w:szCs w:val="13"/>
          </w:rPr>
          <w:t>命令打包执行</w:t>
        </w:r>
        <w:r w:rsidRPr="000432E0">
          <w:rPr>
            <w:rFonts w:ascii="Tahoma" w:eastAsia="宋体" w:hAnsi="Tahoma" w:cs="Tahoma"/>
            <w:color w:val="222222"/>
            <w:kern w:val="0"/>
            <w:sz w:val="13"/>
            <w:szCs w:val="13"/>
          </w:rPr>
          <w:t>的功能：</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可以保证一连串的命令是顺序在一起执行的，中间有会有其它客户端命令插进来执行</w:t>
        </w:r>
        <w:r w:rsidRPr="000432E0">
          <w:rPr>
            <w:rFonts w:ascii="Tahoma" w:eastAsia="宋体" w:hAnsi="Tahoma" w:cs="Tahoma"/>
            <w:color w:val="222222"/>
            <w:kern w:val="0"/>
            <w:sz w:val="13"/>
            <w:szCs w:val="13"/>
          </w:rPr>
          <w:t xml:space="preserve">Redis </w:t>
        </w:r>
        <w:r w:rsidRPr="000432E0">
          <w:rPr>
            <w:rFonts w:ascii="Tahoma" w:eastAsia="宋体" w:hAnsi="Tahoma" w:cs="Tahoma"/>
            <w:color w:val="222222"/>
            <w:kern w:val="0"/>
            <w:sz w:val="13"/>
            <w:szCs w:val="13"/>
          </w:rPr>
          <w:t>还提供了一个</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Watch </w:t>
        </w:r>
        <w:r w:rsidRPr="000432E0">
          <w:rPr>
            <w:rFonts w:ascii="Tahoma" w:eastAsia="宋体" w:hAnsi="Tahoma" w:cs="Tahoma"/>
            <w:color w:val="222222"/>
            <w:kern w:val="0"/>
            <w:sz w:val="13"/>
            <w:szCs w:val="13"/>
          </w:rPr>
          <w:t>功能，你可以</w:t>
        </w:r>
        <w:r w:rsidRPr="000432E0">
          <w:rPr>
            <w:rFonts w:ascii="Tahoma" w:eastAsia="宋体" w:hAnsi="Tahoma" w:cs="Tahoma"/>
            <w:color w:val="FF0000"/>
            <w:kern w:val="0"/>
            <w:sz w:val="13"/>
            <w:szCs w:val="13"/>
          </w:rPr>
          <w:t>对一个</w:t>
        </w:r>
        <w:r w:rsidRPr="000432E0">
          <w:rPr>
            <w:rFonts w:ascii="Tahoma" w:eastAsia="宋体" w:hAnsi="Tahoma" w:cs="Tahoma"/>
            <w:color w:val="FF0000"/>
            <w:kern w:val="0"/>
            <w:sz w:val="13"/>
            <w:szCs w:val="13"/>
          </w:rPr>
          <w:t xml:space="preserve"> key </w:t>
        </w:r>
        <w:r w:rsidRPr="000432E0">
          <w:rPr>
            <w:rFonts w:ascii="Tahoma" w:eastAsia="宋体" w:hAnsi="Tahoma" w:cs="Tahoma"/>
            <w:color w:val="FF0000"/>
            <w:kern w:val="0"/>
            <w:sz w:val="13"/>
            <w:szCs w:val="13"/>
          </w:rPr>
          <w:t>进行</w:t>
        </w:r>
        <w:r w:rsidRPr="000432E0">
          <w:rPr>
            <w:rFonts w:ascii="Tahoma" w:eastAsia="宋体" w:hAnsi="Tahoma" w:cs="Tahoma"/>
            <w:color w:val="FF0000"/>
            <w:kern w:val="0"/>
            <w:sz w:val="13"/>
            <w:szCs w:val="13"/>
          </w:rPr>
          <w:t xml:space="preserve"> Watch</w:t>
        </w:r>
        <w:r w:rsidRPr="000432E0">
          <w:rPr>
            <w:rFonts w:ascii="Tahoma" w:eastAsia="宋体" w:hAnsi="Tahoma" w:cs="Tahoma"/>
            <w:color w:val="222222"/>
            <w:kern w:val="0"/>
            <w:sz w:val="13"/>
            <w:szCs w:val="13"/>
          </w:rPr>
          <w:t>，然后再</w:t>
        </w:r>
        <w:r w:rsidRPr="000432E0">
          <w:rPr>
            <w:rFonts w:ascii="Tahoma" w:eastAsia="宋体" w:hAnsi="Tahoma" w:cs="Tahoma"/>
            <w:color w:val="FF0000"/>
            <w:kern w:val="0"/>
            <w:sz w:val="13"/>
            <w:szCs w:val="13"/>
          </w:rPr>
          <w:t>执行</w:t>
        </w:r>
        <w:r w:rsidRPr="000432E0">
          <w:rPr>
            <w:rFonts w:ascii="Tahoma" w:eastAsia="宋体" w:hAnsi="Tahoma" w:cs="Tahoma"/>
            <w:color w:val="FF0000"/>
            <w:kern w:val="0"/>
            <w:sz w:val="13"/>
            <w:szCs w:val="13"/>
          </w:rPr>
          <w:t xml:space="preserve"> Transactions</w:t>
        </w:r>
        <w:r w:rsidRPr="000432E0">
          <w:rPr>
            <w:rFonts w:ascii="Tahoma" w:eastAsia="宋体" w:hAnsi="Tahoma" w:cs="Tahoma"/>
            <w:color w:val="222222"/>
            <w:kern w:val="0"/>
            <w:sz w:val="13"/>
            <w:szCs w:val="13"/>
          </w:rPr>
          <w:t>，在这过程中，如果这个</w:t>
        </w:r>
        <w:r w:rsidRPr="000432E0">
          <w:rPr>
            <w:rFonts w:ascii="Tahoma" w:eastAsia="宋体" w:hAnsi="Tahoma" w:cs="Tahoma"/>
            <w:color w:val="FF0000"/>
            <w:kern w:val="0"/>
            <w:sz w:val="13"/>
            <w:szCs w:val="13"/>
          </w:rPr>
          <w:t xml:space="preserve"> Watched </w:t>
        </w:r>
        <w:r w:rsidRPr="000432E0">
          <w:rPr>
            <w:rFonts w:ascii="Tahoma" w:eastAsia="宋体" w:hAnsi="Tahoma" w:cs="Tahoma"/>
            <w:color w:val="FF0000"/>
            <w:kern w:val="0"/>
            <w:sz w:val="13"/>
            <w:szCs w:val="13"/>
          </w:rPr>
          <w:t>的值进行了修改</w:t>
        </w:r>
        <w:r w:rsidRPr="000432E0">
          <w:rPr>
            <w:rFonts w:ascii="Tahoma" w:eastAsia="宋体" w:hAnsi="Tahoma" w:cs="Tahoma"/>
            <w:color w:val="222222"/>
            <w:kern w:val="0"/>
            <w:sz w:val="13"/>
            <w:szCs w:val="13"/>
          </w:rPr>
          <w:t>，那么这个</w:t>
        </w:r>
        <w:r w:rsidRPr="000432E0">
          <w:rPr>
            <w:rFonts w:ascii="Tahoma" w:eastAsia="宋体" w:hAnsi="Tahoma" w:cs="Tahoma"/>
            <w:color w:val="FF0000"/>
            <w:kern w:val="0"/>
            <w:sz w:val="13"/>
            <w:szCs w:val="13"/>
          </w:rPr>
          <w:t xml:space="preserve"> Transactions </w:t>
        </w:r>
        <w:r w:rsidRPr="000432E0">
          <w:rPr>
            <w:rFonts w:ascii="Tahoma" w:eastAsia="宋体" w:hAnsi="Tahoma" w:cs="Tahoma"/>
            <w:color w:val="FF0000"/>
            <w:kern w:val="0"/>
            <w:sz w:val="13"/>
            <w:szCs w:val="13"/>
          </w:rPr>
          <w:t>会发现并拒绝执行</w:t>
        </w:r>
        <w:r w:rsidRPr="000432E0">
          <w:rPr>
            <w:rFonts w:ascii="Tahoma" w:eastAsia="宋体" w:hAnsi="Tahoma" w:cs="Tahoma"/>
            <w:color w:val="222222"/>
            <w:kern w:val="0"/>
            <w:sz w:val="13"/>
            <w:szCs w:val="13"/>
          </w:rPr>
          <w:t>数据持久化</w:t>
        </w:r>
        <w:r w:rsidRPr="000432E0">
          <w:rPr>
            <w:rFonts w:ascii="Tahoma" w:eastAsia="宋体" w:hAnsi="Tahoma" w:cs="Tahoma"/>
            <w:color w:val="222222"/>
            <w:kern w:val="0"/>
            <w:sz w:val="13"/>
            <w:szCs w:val="13"/>
          </w:rPr>
          <w:t xml:space="preserve"> RDB</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68" w:author="Unknown"/>
          <w:rFonts w:ascii="Tahoma" w:eastAsia="宋体" w:hAnsi="Tahoma" w:cs="Tahoma"/>
          <w:color w:val="222222"/>
          <w:kern w:val="0"/>
          <w:sz w:val="13"/>
          <w:szCs w:val="13"/>
        </w:rPr>
      </w:pPr>
      <w:ins w:id="69" w:author="Unknown">
        <w:r w:rsidRPr="000432E0">
          <w:rPr>
            <w:rFonts w:ascii="Tahoma" w:eastAsia="宋体" w:hAnsi="Tahoma" w:cs="Tahoma"/>
            <w:color w:val="800000"/>
            <w:kern w:val="0"/>
            <w:sz w:val="13"/>
            <w:szCs w:val="13"/>
          </w:rPr>
          <w:t>特点：</w:t>
        </w:r>
      </w:ins>
    </w:p>
    <w:p w:rsidR="000432E0" w:rsidRPr="000432E0" w:rsidRDefault="000432E0" w:rsidP="000432E0">
      <w:pPr>
        <w:widowControl/>
        <w:wordWrap w:val="0"/>
        <w:spacing w:line="291" w:lineRule="atLeast"/>
        <w:jc w:val="left"/>
        <w:rPr>
          <w:ins w:id="70" w:author="Unknown"/>
          <w:rFonts w:ascii="Tahoma" w:eastAsia="宋体" w:hAnsi="Tahoma" w:cs="Tahoma"/>
          <w:color w:val="222222"/>
          <w:kern w:val="0"/>
          <w:sz w:val="13"/>
          <w:szCs w:val="13"/>
        </w:rPr>
      </w:pPr>
      <w:ins w:id="71" w:author="Unknown">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持久化方式能够在指定的时间间隔能对你的数据进行快照存储。</w:t>
        </w:r>
      </w:ins>
    </w:p>
    <w:p w:rsidR="000432E0" w:rsidRPr="000432E0" w:rsidRDefault="000432E0" w:rsidP="000432E0">
      <w:pPr>
        <w:widowControl/>
        <w:wordWrap w:val="0"/>
        <w:spacing w:line="291" w:lineRule="atLeast"/>
        <w:jc w:val="left"/>
        <w:rPr>
          <w:ins w:id="72" w:author="Unknown"/>
          <w:rFonts w:ascii="Tahoma" w:eastAsia="宋体" w:hAnsi="Tahoma" w:cs="Tahoma"/>
          <w:color w:val="222222"/>
          <w:kern w:val="0"/>
          <w:sz w:val="13"/>
          <w:szCs w:val="13"/>
        </w:rPr>
      </w:pPr>
      <w:ins w:id="73" w:author="Unknown">
        <w:r w:rsidRPr="000432E0">
          <w:rPr>
            <w:rFonts w:ascii="Tahoma" w:eastAsia="宋体" w:hAnsi="Tahoma" w:cs="Tahoma"/>
            <w:color w:val="800000"/>
            <w:kern w:val="0"/>
            <w:sz w:val="13"/>
            <w:szCs w:val="13"/>
          </w:rPr>
          <w:t>优点：</w:t>
        </w:r>
      </w:ins>
    </w:p>
    <w:p w:rsidR="000432E0" w:rsidRPr="000432E0" w:rsidRDefault="000432E0" w:rsidP="000432E0">
      <w:pPr>
        <w:widowControl/>
        <w:wordWrap w:val="0"/>
        <w:spacing w:line="291" w:lineRule="atLeast"/>
        <w:jc w:val="left"/>
        <w:rPr>
          <w:ins w:id="74" w:author="Unknown"/>
          <w:rFonts w:ascii="Tahoma" w:eastAsia="宋体" w:hAnsi="Tahoma" w:cs="Tahoma"/>
          <w:color w:val="222222"/>
          <w:kern w:val="0"/>
          <w:sz w:val="13"/>
          <w:szCs w:val="13"/>
        </w:rPr>
      </w:pPr>
      <w:ins w:id="75" w:author="Unknown">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是一个非常</w:t>
        </w:r>
        <w:r w:rsidRPr="000432E0">
          <w:rPr>
            <w:rFonts w:ascii="Tahoma" w:eastAsia="宋体" w:hAnsi="Tahoma" w:cs="Tahoma"/>
            <w:color w:val="FF0000"/>
            <w:kern w:val="0"/>
            <w:sz w:val="13"/>
            <w:szCs w:val="13"/>
          </w:rPr>
          <w:t>紧凑的文件</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它保存了</w:t>
        </w:r>
        <w:r w:rsidRPr="000432E0">
          <w:rPr>
            <w:rFonts w:ascii="Tahoma" w:eastAsia="宋体" w:hAnsi="Tahoma" w:cs="Tahoma"/>
            <w:color w:val="FF0000"/>
            <w:kern w:val="0"/>
            <w:sz w:val="13"/>
            <w:szCs w:val="13"/>
          </w:rPr>
          <w:t>某个时间点得数据集</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非常</w:t>
        </w:r>
        <w:r w:rsidRPr="000432E0">
          <w:rPr>
            <w:rFonts w:ascii="Tahoma" w:eastAsia="宋体" w:hAnsi="Tahoma" w:cs="Tahoma"/>
            <w:color w:val="FF0000"/>
            <w:kern w:val="0"/>
            <w:sz w:val="13"/>
            <w:szCs w:val="13"/>
          </w:rPr>
          <w:t>适用于数据集的备份</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76" w:author="Unknown"/>
          <w:rFonts w:ascii="Tahoma" w:eastAsia="宋体" w:hAnsi="Tahoma" w:cs="Tahoma"/>
          <w:color w:val="222222"/>
          <w:kern w:val="0"/>
          <w:sz w:val="13"/>
          <w:szCs w:val="13"/>
        </w:rPr>
      </w:pPr>
      <w:ins w:id="77" w:author="Unknown">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是一个紧凑的单一文件</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非常</w:t>
        </w:r>
        <w:r w:rsidRPr="000432E0">
          <w:rPr>
            <w:rFonts w:ascii="Tahoma" w:eastAsia="宋体" w:hAnsi="Tahoma" w:cs="Tahoma"/>
            <w:color w:val="FF0000"/>
            <w:kern w:val="0"/>
            <w:sz w:val="13"/>
            <w:szCs w:val="13"/>
          </w:rPr>
          <w:t>适用于灾难恢复</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78" w:author="Unknown"/>
          <w:rFonts w:ascii="Tahoma" w:eastAsia="宋体" w:hAnsi="Tahoma" w:cs="Tahoma"/>
          <w:color w:val="222222"/>
          <w:kern w:val="0"/>
          <w:sz w:val="13"/>
          <w:szCs w:val="13"/>
        </w:rPr>
      </w:pPr>
      <w:ins w:id="79" w:author="Unknown">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在保存</w:t>
        </w:r>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文件时父进程唯一需要做的就是</w:t>
        </w:r>
        <w:r w:rsidRPr="000432E0">
          <w:rPr>
            <w:rFonts w:ascii="Tahoma" w:eastAsia="宋体" w:hAnsi="Tahoma" w:cs="Tahoma"/>
            <w:color w:val="FF0000"/>
            <w:kern w:val="0"/>
            <w:sz w:val="13"/>
            <w:szCs w:val="13"/>
          </w:rPr>
          <w:t>fork</w:t>
        </w:r>
        <w:r w:rsidRPr="000432E0">
          <w:rPr>
            <w:rFonts w:ascii="Tahoma" w:eastAsia="宋体" w:hAnsi="Tahoma" w:cs="Tahoma"/>
            <w:color w:val="FF0000"/>
            <w:kern w:val="0"/>
            <w:sz w:val="13"/>
            <w:szCs w:val="13"/>
          </w:rPr>
          <w:t>出一个子进程</w:t>
        </w:r>
        <w:r w:rsidRPr="000432E0">
          <w:rPr>
            <w:rFonts w:ascii="Tahoma" w:eastAsia="宋体" w:hAnsi="Tahoma" w:cs="Tahoma"/>
            <w:color w:val="FF0000"/>
            <w:kern w:val="0"/>
            <w:sz w:val="13"/>
            <w:szCs w:val="13"/>
          </w:rPr>
          <w:t>,</w:t>
        </w:r>
        <w:r w:rsidRPr="000432E0">
          <w:rPr>
            <w:rFonts w:ascii="Tahoma" w:eastAsia="宋体" w:hAnsi="Tahoma" w:cs="Tahoma"/>
            <w:color w:val="222222"/>
            <w:kern w:val="0"/>
            <w:sz w:val="13"/>
            <w:szCs w:val="13"/>
          </w:rPr>
          <w:t>接下来的</w:t>
        </w:r>
        <w:r w:rsidRPr="000432E0">
          <w:rPr>
            <w:rFonts w:ascii="Tahoma" w:eastAsia="宋体" w:hAnsi="Tahoma" w:cs="Tahoma"/>
            <w:color w:val="FF0000"/>
            <w:kern w:val="0"/>
            <w:sz w:val="13"/>
            <w:szCs w:val="13"/>
          </w:rPr>
          <w:t>工作</w:t>
        </w:r>
        <w:r w:rsidRPr="000432E0">
          <w:rPr>
            <w:rFonts w:ascii="Tahoma" w:eastAsia="宋体" w:hAnsi="Tahoma" w:cs="Tahoma"/>
            <w:color w:val="222222"/>
            <w:kern w:val="0"/>
            <w:sz w:val="13"/>
            <w:szCs w:val="13"/>
          </w:rPr>
          <w:t>全部由</w:t>
        </w:r>
        <w:r w:rsidRPr="000432E0">
          <w:rPr>
            <w:rFonts w:ascii="Tahoma" w:eastAsia="宋体" w:hAnsi="Tahoma" w:cs="Tahoma"/>
            <w:color w:val="FF0000"/>
            <w:kern w:val="0"/>
            <w:sz w:val="13"/>
            <w:szCs w:val="13"/>
          </w:rPr>
          <w:t>子进程来做</w:t>
        </w:r>
        <w:r w:rsidRPr="000432E0">
          <w:rPr>
            <w:rFonts w:ascii="Tahoma" w:eastAsia="宋体" w:hAnsi="Tahoma" w:cs="Tahoma"/>
            <w:color w:val="222222"/>
            <w:kern w:val="0"/>
            <w:sz w:val="13"/>
            <w:szCs w:val="13"/>
          </w:rPr>
          <w:t>，父进程不需要再做其他</w:t>
        </w:r>
        <w:r w:rsidRPr="000432E0">
          <w:rPr>
            <w:rFonts w:ascii="Tahoma" w:eastAsia="宋体" w:hAnsi="Tahoma" w:cs="Tahoma"/>
            <w:color w:val="222222"/>
            <w:kern w:val="0"/>
            <w:sz w:val="13"/>
            <w:szCs w:val="13"/>
          </w:rPr>
          <w:t>IO</w:t>
        </w:r>
        <w:r w:rsidRPr="000432E0">
          <w:rPr>
            <w:rFonts w:ascii="Tahoma" w:eastAsia="宋体" w:hAnsi="Tahoma" w:cs="Tahoma"/>
            <w:color w:val="222222"/>
            <w:kern w:val="0"/>
            <w:sz w:val="13"/>
            <w:szCs w:val="13"/>
          </w:rPr>
          <w:t>操作，所以</w:t>
        </w:r>
        <w:r w:rsidRPr="000432E0">
          <w:rPr>
            <w:rFonts w:ascii="Tahoma" w:eastAsia="宋体" w:hAnsi="Tahoma" w:cs="Tahoma"/>
            <w:color w:val="222222"/>
            <w:kern w:val="0"/>
            <w:sz w:val="13"/>
            <w:szCs w:val="13"/>
          </w:rPr>
          <w:t>RDB</w:t>
        </w:r>
        <w:r w:rsidRPr="000432E0">
          <w:rPr>
            <w:rFonts w:ascii="Tahoma" w:eastAsia="宋体" w:hAnsi="Tahoma" w:cs="Tahoma"/>
            <w:color w:val="222222"/>
            <w:kern w:val="0"/>
            <w:sz w:val="13"/>
            <w:szCs w:val="13"/>
          </w:rPr>
          <w:t>持久化方式可以</w:t>
        </w:r>
        <w:r w:rsidRPr="000432E0">
          <w:rPr>
            <w:rFonts w:ascii="Tahoma" w:eastAsia="宋体" w:hAnsi="Tahoma" w:cs="Tahoma"/>
            <w:color w:val="FF0000"/>
            <w:kern w:val="0"/>
            <w:sz w:val="13"/>
            <w:szCs w:val="13"/>
          </w:rPr>
          <w:t>最大化</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的性能</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80" w:author="Unknown"/>
          <w:rFonts w:ascii="Tahoma" w:eastAsia="宋体" w:hAnsi="Tahoma" w:cs="Tahoma"/>
          <w:color w:val="222222"/>
          <w:kern w:val="0"/>
          <w:sz w:val="13"/>
          <w:szCs w:val="13"/>
        </w:rPr>
      </w:pPr>
      <w:ins w:id="81" w:author="Unknown">
        <w:r w:rsidRPr="000432E0">
          <w:rPr>
            <w:rFonts w:ascii="Tahoma" w:eastAsia="宋体" w:hAnsi="Tahoma" w:cs="Tahoma"/>
            <w:color w:val="222222"/>
            <w:kern w:val="0"/>
            <w:sz w:val="13"/>
            <w:szCs w:val="13"/>
          </w:rPr>
          <w:t>与</w:t>
        </w:r>
        <w:r w:rsidRPr="000432E0">
          <w:rPr>
            <w:rFonts w:ascii="Tahoma" w:eastAsia="宋体" w:hAnsi="Tahoma" w:cs="Tahoma"/>
            <w:color w:val="222222"/>
            <w:kern w:val="0"/>
            <w:sz w:val="13"/>
            <w:szCs w:val="13"/>
          </w:rPr>
          <w:t>AOF</w:t>
        </w:r>
        <w:r w:rsidRPr="000432E0">
          <w:rPr>
            <w:rFonts w:ascii="Tahoma" w:eastAsia="宋体" w:hAnsi="Tahoma" w:cs="Tahoma"/>
            <w:color w:val="222222"/>
            <w:kern w:val="0"/>
            <w:sz w:val="13"/>
            <w:szCs w:val="13"/>
          </w:rPr>
          <w:t>相比</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在</w:t>
        </w:r>
        <w:r w:rsidRPr="000432E0">
          <w:rPr>
            <w:rFonts w:ascii="Tahoma" w:eastAsia="宋体" w:hAnsi="Tahoma" w:cs="Tahoma"/>
            <w:color w:val="FF0000"/>
            <w:kern w:val="0"/>
            <w:sz w:val="13"/>
            <w:szCs w:val="13"/>
          </w:rPr>
          <w:t>恢复大的数据集</w:t>
        </w:r>
        <w:r w:rsidRPr="000432E0">
          <w:rPr>
            <w:rFonts w:ascii="Tahoma" w:eastAsia="宋体" w:hAnsi="Tahoma" w:cs="Tahoma"/>
            <w:color w:val="222222"/>
            <w:kern w:val="0"/>
            <w:sz w:val="13"/>
            <w:szCs w:val="13"/>
          </w:rPr>
          <w:t>的时候，</w:t>
        </w:r>
        <w:r w:rsidRPr="000432E0">
          <w:rPr>
            <w:rFonts w:ascii="Tahoma" w:eastAsia="宋体" w:hAnsi="Tahoma" w:cs="Tahoma"/>
            <w:color w:val="FF0000"/>
            <w:kern w:val="0"/>
            <w:sz w:val="13"/>
            <w:szCs w:val="13"/>
          </w:rPr>
          <w:t>RDB</w:t>
        </w:r>
        <w:r w:rsidRPr="000432E0">
          <w:rPr>
            <w:rFonts w:ascii="Tahoma" w:eastAsia="宋体" w:hAnsi="Tahoma" w:cs="Tahoma"/>
            <w:color w:val="FF0000"/>
            <w:kern w:val="0"/>
            <w:sz w:val="13"/>
            <w:szCs w:val="13"/>
          </w:rPr>
          <w:t>方式会更快一些</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82" w:author="Unknown"/>
          <w:rFonts w:ascii="Tahoma" w:eastAsia="宋体" w:hAnsi="Tahoma" w:cs="Tahoma"/>
          <w:color w:val="222222"/>
          <w:kern w:val="0"/>
          <w:sz w:val="13"/>
          <w:szCs w:val="13"/>
        </w:rPr>
      </w:pPr>
      <w:ins w:id="83" w:author="Unknown">
        <w:r w:rsidRPr="000432E0">
          <w:rPr>
            <w:rFonts w:ascii="Tahoma" w:eastAsia="宋体" w:hAnsi="Tahoma" w:cs="Tahoma"/>
            <w:color w:val="800000"/>
            <w:kern w:val="0"/>
            <w:sz w:val="13"/>
            <w:szCs w:val="13"/>
          </w:rPr>
          <w:t>缺点：</w:t>
        </w:r>
      </w:ins>
    </w:p>
    <w:p w:rsidR="000432E0" w:rsidRPr="000432E0" w:rsidRDefault="000432E0" w:rsidP="000432E0">
      <w:pPr>
        <w:widowControl/>
        <w:wordWrap w:val="0"/>
        <w:spacing w:line="291" w:lineRule="atLeast"/>
        <w:jc w:val="left"/>
        <w:rPr>
          <w:ins w:id="84" w:author="Unknown"/>
          <w:rFonts w:ascii="Tahoma" w:eastAsia="宋体" w:hAnsi="Tahoma" w:cs="Tahoma"/>
          <w:color w:val="222222"/>
          <w:kern w:val="0"/>
          <w:sz w:val="13"/>
          <w:szCs w:val="13"/>
        </w:rPr>
      </w:pPr>
      <w:ins w:id="85" w:author="Unknown">
        <w:r w:rsidRPr="000432E0">
          <w:rPr>
            <w:rFonts w:ascii="Tahoma" w:eastAsia="宋体" w:hAnsi="Tahoma" w:cs="Tahoma"/>
            <w:color w:val="222222"/>
            <w:kern w:val="0"/>
            <w:sz w:val="13"/>
            <w:szCs w:val="13"/>
          </w:rPr>
          <w:t>如果你希望在</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意外停止工作</w:t>
        </w:r>
        <w:r w:rsidRPr="000432E0">
          <w:rPr>
            <w:rFonts w:ascii="Tahoma" w:eastAsia="宋体" w:hAnsi="Tahoma" w:cs="Tahoma"/>
            <w:color w:val="222222"/>
            <w:kern w:val="0"/>
            <w:sz w:val="13"/>
            <w:szCs w:val="13"/>
          </w:rPr>
          <w:t>（例如电源中断）的情况下</w:t>
        </w:r>
        <w:r w:rsidRPr="000432E0">
          <w:rPr>
            <w:rFonts w:ascii="Tahoma" w:eastAsia="宋体" w:hAnsi="Tahoma" w:cs="Tahoma"/>
            <w:color w:val="FF0000"/>
            <w:kern w:val="0"/>
            <w:sz w:val="13"/>
            <w:szCs w:val="13"/>
          </w:rPr>
          <w:t>丢失的数据最少的话</w:t>
        </w:r>
        <w:r w:rsidRPr="000432E0">
          <w:rPr>
            <w:rFonts w:ascii="Tahoma" w:eastAsia="宋体" w:hAnsi="Tahoma" w:cs="Tahoma"/>
            <w:color w:val="222222"/>
            <w:kern w:val="0"/>
            <w:sz w:val="13"/>
            <w:szCs w:val="13"/>
          </w:rPr>
          <w:t>，那么</w:t>
        </w:r>
        <w:r w:rsidRPr="000432E0">
          <w:rPr>
            <w:rFonts w:ascii="Tahoma" w:eastAsia="宋体" w:hAnsi="Tahoma" w:cs="Tahoma"/>
            <w:color w:val="FF0000"/>
            <w:kern w:val="0"/>
            <w:sz w:val="13"/>
            <w:szCs w:val="13"/>
          </w:rPr>
          <w:t>RDB</w:t>
        </w:r>
        <w:r w:rsidRPr="000432E0">
          <w:rPr>
            <w:rFonts w:ascii="Tahoma" w:eastAsia="宋体" w:hAnsi="Tahoma" w:cs="Tahoma"/>
            <w:color w:val="FF0000"/>
            <w:kern w:val="0"/>
            <w:sz w:val="13"/>
            <w:szCs w:val="13"/>
          </w:rPr>
          <w:t>不适合</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要完整的</w:t>
        </w:r>
        <w:r w:rsidRPr="000432E0">
          <w:rPr>
            <w:rFonts w:ascii="Tahoma" w:eastAsia="宋体" w:hAnsi="Tahoma" w:cs="Tahoma"/>
            <w:color w:val="FF0000"/>
            <w:kern w:val="0"/>
            <w:sz w:val="13"/>
            <w:szCs w:val="13"/>
          </w:rPr>
          <w:t>保存整个数据集</w:t>
        </w:r>
        <w:r w:rsidRPr="000432E0">
          <w:rPr>
            <w:rFonts w:ascii="Tahoma" w:eastAsia="宋体" w:hAnsi="Tahoma" w:cs="Tahoma"/>
            <w:color w:val="222222"/>
            <w:kern w:val="0"/>
            <w:sz w:val="13"/>
            <w:szCs w:val="13"/>
          </w:rPr>
          <w:t>是一个比较</w:t>
        </w:r>
        <w:r w:rsidRPr="000432E0">
          <w:rPr>
            <w:rFonts w:ascii="Tahoma" w:eastAsia="宋体" w:hAnsi="Tahoma" w:cs="Tahoma"/>
            <w:color w:val="FF0000"/>
            <w:kern w:val="0"/>
            <w:sz w:val="13"/>
            <w:szCs w:val="13"/>
          </w:rPr>
          <w:t>繁重的工作</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86" w:author="Unknown"/>
          <w:rFonts w:ascii="Tahoma" w:eastAsia="宋体" w:hAnsi="Tahoma" w:cs="Tahoma"/>
          <w:color w:val="222222"/>
          <w:kern w:val="0"/>
          <w:sz w:val="13"/>
          <w:szCs w:val="13"/>
        </w:rPr>
      </w:pPr>
      <w:ins w:id="87" w:author="Unknown">
        <w:r w:rsidRPr="000432E0">
          <w:rPr>
            <w:rFonts w:ascii="Tahoma" w:eastAsia="宋体" w:hAnsi="Tahoma" w:cs="Tahoma"/>
            <w:color w:val="222222"/>
            <w:kern w:val="0"/>
            <w:sz w:val="13"/>
            <w:szCs w:val="13"/>
          </w:rPr>
          <w:t xml:space="preserve">RDB </w:t>
        </w:r>
        <w:r w:rsidRPr="000432E0">
          <w:rPr>
            <w:rFonts w:ascii="Tahoma" w:eastAsia="宋体" w:hAnsi="Tahoma" w:cs="Tahoma"/>
            <w:color w:val="222222"/>
            <w:kern w:val="0"/>
            <w:sz w:val="13"/>
            <w:szCs w:val="13"/>
          </w:rPr>
          <w:t>需要经常</w:t>
        </w:r>
        <w:r w:rsidRPr="000432E0">
          <w:rPr>
            <w:rFonts w:ascii="Tahoma" w:eastAsia="宋体" w:hAnsi="Tahoma" w:cs="Tahoma"/>
            <w:color w:val="222222"/>
            <w:kern w:val="0"/>
            <w:sz w:val="13"/>
            <w:szCs w:val="13"/>
          </w:rPr>
          <w:t>fork</w:t>
        </w:r>
        <w:r w:rsidRPr="000432E0">
          <w:rPr>
            <w:rFonts w:ascii="Tahoma" w:eastAsia="宋体" w:hAnsi="Tahoma" w:cs="Tahoma"/>
            <w:color w:val="222222"/>
            <w:kern w:val="0"/>
            <w:sz w:val="13"/>
            <w:szCs w:val="13"/>
          </w:rPr>
          <w:t>子进程来保存数据集到硬盘上</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当</w:t>
        </w:r>
        <w:r w:rsidRPr="000432E0">
          <w:rPr>
            <w:rFonts w:ascii="Tahoma" w:eastAsia="宋体" w:hAnsi="Tahoma" w:cs="Tahoma"/>
            <w:color w:val="FF0000"/>
            <w:kern w:val="0"/>
            <w:sz w:val="13"/>
            <w:szCs w:val="13"/>
          </w:rPr>
          <w:t>数据集比较大</w:t>
        </w:r>
        <w:r w:rsidRPr="000432E0">
          <w:rPr>
            <w:rFonts w:ascii="Tahoma" w:eastAsia="宋体" w:hAnsi="Tahoma" w:cs="Tahoma"/>
            <w:color w:val="222222"/>
            <w:kern w:val="0"/>
            <w:sz w:val="13"/>
            <w:szCs w:val="13"/>
          </w:rPr>
          <w:t>的时候</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fork</w:t>
        </w:r>
        <w:r w:rsidRPr="000432E0">
          <w:rPr>
            <w:rFonts w:ascii="Tahoma" w:eastAsia="宋体" w:hAnsi="Tahoma" w:cs="Tahoma"/>
            <w:color w:val="FF0000"/>
            <w:kern w:val="0"/>
            <w:sz w:val="13"/>
            <w:szCs w:val="13"/>
          </w:rPr>
          <w:t>的过程是非常耗时</w:t>
        </w:r>
        <w:r w:rsidRPr="000432E0">
          <w:rPr>
            <w:rFonts w:ascii="Tahoma" w:eastAsia="宋体" w:hAnsi="Tahoma" w:cs="Tahoma"/>
            <w:color w:val="222222"/>
            <w:kern w:val="0"/>
            <w:sz w:val="13"/>
            <w:szCs w:val="13"/>
          </w:rPr>
          <w:t>的</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可能会导致</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在一些毫秒级内不能响应客户端的请求</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如果数据集巨大并且</w:t>
        </w:r>
        <w:r w:rsidRPr="000432E0">
          <w:rPr>
            <w:rFonts w:ascii="Tahoma" w:eastAsia="宋体" w:hAnsi="Tahoma" w:cs="Tahoma"/>
            <w:color w:val="222222"/>
            <w:kern w:val="0"/>
            <w:sz w:val="13"/>
            <w:szCs w:val="13"/>
          </w:rPr>
          <w:t>CPU</w:t>
        </w:r>
        <w:r w:rsidRPr="000432E0">
          <w:rPr>
            <w:rFonts w:ascii="Tahoma" w:eastAsia="宋体" w:hAnsi="Tahoma" w:cs="Tahoma"/>
            <w:color w:val="222222"/>
            <w:kern w:val="0"/>
            <w:sz w:val="13"/>
            <w:szCs w:val="13"/>
          </w:rPr>
          <w:t>性能不是很好的情况下</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这种情况会持续</w:t>
        </w:r>
        <w:r w:rsidRPr="000432E0">
          <w:rPr>
            <w:rFonts w:ascii="Tahoma" w:eastAsia="宋体" w:hAnsi="Tahoma" w:cs="Tahoma"/>
            <w:color w:val="222222"/>
            <w:kern w:val="0"/>
            <w:sz w:val="13"/>
            <w:szCs w:val="13"/>
          </w:rPr>
          <w:t>1</w:t>
        </w:r>
        <w:r w:rsidRPr="000432E0">
          <w:rPr>
            <w:rFonts w:ascii="Tahoma" w:eastAsia="宋体" w:hAnsi="Tahoma" w:cs="Tahoma"/>
            <w:color w:val="222222"/>
            <w:kern w:val="0"/>
            <w:sz w:val="13"/>
            <w:szCs w:val="13"/>
          </w:rPr>
          <w:t>秒</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AOF</w:t>
        </w:r>
        <w:r w:rsidRPr="000432E0">
          <w:rPr>
            <w:rFonts w:ascii="Tahoma" w:eastAsia="宋体" w:hAnsi="Tahoma" w:cs="Tahoma"/>
            <w:color w:val="222222"/>
            <w:kern w:val="0"/>
            <w:sz w:val="13"/>
            <w:szCs w:val="13"/>
          </w:rPr>
          <w:t>也需要</w:t>
        </w:r>
        <w:r w:rsidRPr="000432E0">
          <w:rPr>
            <w:rFonts w:ascii="Tahoma" w:eastAsia="宋体" w:hAnsi="Tahoma" w:cs="Tahoma"/>
            <w:color w:val="222222"/>
            <w:kern w:val="0"/>
            <w:sz w:val="13"/>
            <w:szCs w:val="13"/>
          </w:rPr>
          <w:t>fork,</w:t>
        </w:r>
        <w:r w:rsidRPr="000432E0">
          <w:rPr>
            <w:rFonts w:ascii="Tahoma" w:eastAsia="宋体" w:hAnsi="Tahoma" w:cs="Tahoma"/>
            <w:color w:val="222222"/>
            <w:kern w:val="0"/>
            <w:sz w:val="13"/>
            <w:szCs w:val="13"/>
          </w:rPr>
          <w:t>但是你可以</w:t>
        </w:r>
        <w:r w:rsidRPr="000432E0">
          <w:rPr>
            <w:rFonts w:ascii="Tahoma" w:eastAsia="宋体" w:hAnsi="Tahoma" w:cs="Tahoma"/>
            <w:color w:val="FF0000"/>
            <w:kern w:val="0"/>
            <w:sz w:val="13"/>
            <w:szCs w:val="13"/>
          </w:rPr>
          <w:t>调节重写日志文件的频率来提高数据集的耐久度</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88" w:author="Unknown"/>
          <w:rFonts w:ascii="Tahoma" w:eastAsia="宋体" w:hAnsi="Tahoma" w:cs="Tahoma"/>
          <w:color w:val="222222"/>
          <w:kern w:val="0"/>
          <w:sz w:val="13"/>
          <w:szCs w:val="13"/>
        </w:rPr>
      </w:pPr>
      <w:ins w:id="89" w:author="Unknown">
        <w:r w:rsidRPr="000432E0">
          <w:rPr>
            <w:rFonts w:ascii="Tahoma" w:eastAsia="宋体" w:hAnsi="Tahoma" w:cs="Tahoma"/>
            <w:color w:val="993300"/>
            <w:kern w:val="0"/>
            <w:sz w:val="13"/>
            <w:szCs w:val="13"/>
          </w:rPr>
          <w:t>AOF</w:t>
        </w:r>
      </w:ins>
    </w:p>
    <w:p w:rsidR="000432E0" w:rsidRPr="000432E0" w:rsidRDefault="000432E0" w:rsidP="000432E0">
      <w:pPr>
        <w:widowControl/>
        <w:wordWrap w:val="0"/>
        <w:spacing w:line="291" w:lineRule="atLeast"/>
        <w:jc w:val="left"/>
        <w:rPr>
          <w:ins w:id="90" w:author="Unknown"/>
          <w:rFonts w:ascii="Tahoma" w:eastAsia="宋体" w:hAnsi="Tahoma" w:cs="Tahoma"/>
          <w:color w:val="222222"/>
          <w:kern w:val="0"/>
          <w:sz w:val="13"/>
          <w:szCs w:val="13"/>
        </w:rPr>
      </w:pPr>
      <w:ins w:id="91" w:author="Unknown">
        <w:r w:rsidRPr="000432E0">
          <w:rPr>
            <w:rFonts w:ascii="Tahoma" w:eastAsia="宋体" w:hAnsi="Tahoma" w:cs="Tahoma"/>
            <w:color w:val="0000FF"/>
            <w:kern w:val="0"/>
            <w:sz w:val="13"/>
            <w:szCs w:val="13"/>
          </w:rPr>
          <w:t>特点</w:t>
        </w:r>
      </w:ins>
    </w:p>
    <w:p w:rsidR="000432E0" w:rsidRPr="000432E0" w:rsidRDefault="000432E0" w:rsidP="000432E0">
      <w:pPr>
        <w:widowControl/>
        <w:wordWrap w:val="0"/>
        <w:spacing w:line="291" w:lineRule="atLeast"/>
        <w:jc w:val="left"/>
        <w:rPr>
          <w:ins w:id="92" w:author="Unknown"/>
          <w:rFonts w:ascii="Tahoma" w:eastAsia="宋体" w:hAnsi="Tahoma" w:cs="Tahoma"/>
          <w:color w:val="222222"/>
          <w:kern w:val="0"/>
          <w:sz w:val="13"/>
          <w:szCs w:val="13"/>
        </w:rPr>
      </w:pPr>
      <w:ins w:id="93" w:author="Unknown">
        <w:r w:rsidRPr="000432E0">
          <w:rPr>
            <w:rFonts w:ascii="Tahoma" w:eastAsia="宋体" w:hAnsi="Tahoma" w:cs="Tahoma"/>
            <w:color w:val="222222"/>
            <w:kern w:val="0"/>
            <w:sz w:val="13"/>
            <w:szCs w:val="13"/>
          </w:rPr>
          <w:t>AOF</w:t>
        </w:r>
        <w:r w:rsidRPr="000432E0">
          <w:rPr>
            <w:rFonts w:ascii="Tahoma" w:eastAsia="宋体" w:hAnsi="Tahoma" w:cs="Tahoma"/>
            <w:color w:val="222222"/>
            <w:kern w:val="0"/>
            <w:sz w:val="13"/>
            <w:szCs w:val="13"/>
          </w:rPr>
          <w:t>持久化方式记录</w:t>
        </w:r>
        <w:r w:rsidRPr="000432E0">
          <w:rPr>
            <w:rFonts w:ascii="Tahoma" w:eastAsia="宋体" w:hAnsi="Tahoma" w:cs="Tahoma"/>
            <w:color w:val="FF0000"/>
            <w:kern w:val="0"/>
            <w:sz w:val="13"/>
            <w:szCs w:val="13"/>
          </w:rPr>
          <w:t>每次对服务器写的操作</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94" w:author="Unknown"/>
          <w:rFonts w:ascii="Tahoma" w:eastAsia="宋体" w:hAnsi="Tahoma" w:cs="Tahoma"/>
          <w:color w:val="222222"/>
          <w:kern w:val="0"/>
          <w:sz w:val="13"/>
          <w:szCs w:val="13"/>
        </w:rPr>
      </w:pPr>
      <w:ins w:id="95" w:author="Unknown">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重启的时候会</w:t>
        </w:r>
        <w:r w:rsidRPr="000432E0">
          <w:rPr>
            <w:rFonts w:ascii="Tahoma" w:eastAsia="宋体" w:hAnsi="Tahoma" w:cs="Tahoma"/>
            <w:color w:val="FF0000"/>
            <w:kern w:val="0"/>
            <w:sz w:val="13"/>
            <w:szCs w:val="13"/>
          </w:rPr>
          <w:t>优先载入</w:t>
        </w:r>
        <w:r w:rsidRPr="000432E0">
          <w:rPr>
            <w:rFonts w:ascii="Tahoma" w:eastAsia="宋体" w:hAnsi="Tahoma" w:cs="Tahoma"/>
            <w:color w:val="FF0000"/>
            <w:kern w:val="0"/>
            <w:sz w:val="13"/>
            <w:szCs w:val="13"/>
          </w:rPr>
          <w:t>AOF</w:t>
        </w:r>
        <w:r w:rsidRPr="000432E0">
          <w:rPr>
            <w:rFonts w:ascii="Tahoma" w:eastAsia="宋体" w:hAnsi="Tahoma" w:cs="Tahoma"/>
            <w:color w:val="FF0000"/>
            <w:kern w:val="0"/>
            <w:sz w:val="13"/>
            <w:szCs w:val="13"/>
          </w:rPr>
          <w:t>文件</w:t>
        </w:r>
        <w:r w:rsidRPr="000432E0">
          <w:rPr>
            <w:rFonts w:ascii="Tahoma" w:eastAsia="宋体" w:hAnsi="Tahoma" w:cs="Tahoma"/>
            <w:color w:val="222222"/>
            <w:kern w:val="0"/>
            <w:sz w:val="13"/>
            <w:szCs w:val="13"/>
          </w:rPr>
          <w:t>来</w:t>
        </w:r>
        <w:r w:rsidRPr="000432E0">
          <w:rPr>
            <w:rFonts w:ascii="Tahoma" w:eastAsia="宋体" w:hAnsi="Tahoma" w:cs="Tahoma"/>
            <w:color w:val="FF0000"/>
            <w:kern w:val="0"/>
            <w:sz w:val="13"/>
            <w:szCs w:val="13"/>
          </w:rPr>
          <w:t>恢复原始的数据</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因为在通常情况下</w:t>
        </w:r>
        <w:r w:rsidRPr="000432E0">
          <w:rPr>
            <w:rFonts w:ascii="Tahoma" w:eastAsia="宋体" w:hAnsi="Tahoma" w:cs="Tahoma"/>
            <w:color w:val="FF0000"/>
            <w:kern w:val="0"/>
            <w:sz w:val="13"/>
            <w:szCs w:val="13"/>
          </w:rPr>
          <w:t>AOF</w:t>
        </w:r>
        <w:r w:rsidRPr="000432E0">
          <w:rPr>
            <w:rFonts w:ascii="Tahoma" w:eastAsia="宋体" w:hAnsi="Tahoma" w:cs="Tahoma"/>
            <w:color w:val="FF0000"/>
            <w:kern w:val="0"/>
            <w:sz w:val="13"/>
            <w:szCs w:val="13"/>
          </w:rPr>
          <w:t>文件保存的数据集</w:t>
        </w:r>
        <w:r w:rsidRPr="000432E0">
          <w:rPr>
            <w:rFonts w:ascii="Tahoma" w:eastAsia="宋体" w:hAnsi="Tahoma" w:cs="Tahoma"/>
            <w:color w:val="222222"/>
            <w:kern w:val="0"/>
            <w:sz w:val="13"/>
            <w:szCs w:val="13"/>
          </w:rPr>
          <w:t>要比</w:t>
        </w:r>
        <w:r w:rsidRPr="000432E0">
          <w:rPr>
            <w:rFonts w:ascii="Tahoma" w:eastAsia="宋体" w:hAnsi="Tahoma" w:cs="Tahoma"/>
            <w:color w:val="FF0000"/>
            <w:kern w:val="0"/>
            <w:sz w:val="13"/>
            <w:szCs w:val="13"/>
          </w:rPr>
          <w:t>RDB</w:t>
        </w:r>
        <w:r w:rsidRPr="000432E0">
          <w:rPr>
            <w:rFonts w:ascii="Tahoma" w:eastAsia="宋体" w:hAnsi="Tahoma" w:cs="Tahoma"/>
            <w:color w:val="FF0000"/>
            <w:kern w:val="0"/>
            <w:sz w:val="13"/>
            <w:szCs w:val="13"/>
          </w:rPr>
          <w:t>文件</w:t>
        </w:r>
        <w:r w:rsidRPr="000432E0">
          <w:rPr>
            <w:rFonts w:ascii="Tahoma" w:eastAsia="宋体" w:hAnsi="Tahoma" w:cs="Tahoma"/>
            <w:color w:val="222222"/>
            <w:kern w:val="0"/>
            <w:sz w:val="13"/>
            <w:szCs w:val="13"/>
          </w:rPr>
          <w:t>保存的</w:t>
        </w:r>
        <w:r w:rsidRPr="000432E0">
          <w:rPr>
            <w:rFonts w:ascii="Tahoma" w:eastAsia="宋体" w:hAnsi="Tahoma" w:cs="Tahoma"/>
            <w:color w:val="FF0000"/>
            <w:kern w:val="0"/>
            <w:sz w:val="13"/>
            <w:szCs w:val="13"/>
          </w:rPr>
          <w:t>数据集要完整</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96" w:author="Unknown"/>
          <w:rFonts w:ascii="Tahoma" w:eastAsia="宋体" w:hAnsi="Tahoma" w:cs="Tahoma"/>
          <w:color w:val="222222"/>
          <w:kern w:val="0"/>
          <w:sz w:val="13"/>
          <w:szCs w:val="13"/>
        </w:rPr>
      </w:pPr>
      <w:ins w:id="97" w:author="Unknown">
        <w:r w:rsidRPr="000432E0">
          <w:rPr>
            <w:rFonts w:ascii="Tahoma" w:eastAsia="宋体" w:hAnsi="Tahoma" w:cs="Tahoma"/>
            <w:color w:val="0000FF"/>
            <w:kern w:val="0"/>
            <w:sz w:val="13"/>
            <w:szCs w:val="13"/>
          </w:rPr>
          <w:t>优点</w:t>
        </w:r>
      </w:ins>
    </w:p>
    <w:p w:rsidR="000432E0" w:rsidRPr="000432E0" w:rsidRDefault="000432E0" w:rsidP="000432E0">
      <w:pPr>
        <w:widowControl/>
        <w:wordWrap w:val="0"/>
        <w:spacing w:line="291" w:lineRule="atLeast"/>
        <w:jc w:val="left"/>
        <w:rPr>
          <w:ins w:id="98" w:author="Unknown"/>
          <w:rFonts w:ascii="Tahoma" w:eastAsia="宋体" w:hAnsi="Tahoma" w:cs="Tahoma"/>
          <w:color w:val="222222"/>
          <w:kern w:val="0"/>
          <w:sz w:val="13"/>
          <w:szCs w:val="13"/>
        </w:rPr>
      </w:pPr>
      <w:ins w:id="9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使用</w:t>
        </w:r>
        <w:r w:rsidRPr="000432E0">
          <w:rPr>
            <w:rFonts w:ascii="Tahoma" w:eastAsia="宋体" w:hAnsi="Tahoma" w:cs="Tahoma"/>
            <w:color w:val="222222"/>
            <w:kern w:val="0"/>
            <w:sz w:val="13"/>
            <w:szCs w:val="13"/>
          </w:rPr>
          <w:t xml:space="preserve">AOF </w:t>
        </w:r>
        <w:r w:rsidRPr="000432E0">
          <w:rPr>
            <w:rFonts w:ascii="Tahoma" w:eastAsia="宋体" w:hAnsi="Tahoma" w:cs="Tahoma"/>
            <w:color w:val="222222"/>
            <w:kern w:val="0"/>
            <w:sz w:val="13"/>
            <w:szCs w:val="13"/>
          </w:rPr>
          <w:t>会让你的</w:t>
        </w:r>
        <w:r w:rsidRPr="000432E0">
          <w:rPr>
            <w:rFonts w:ascii="Tahoma" w:eastAsia="宋体" w:hAnsi="Tahoma" w:cs="Tahoma"/>
            <w:color w:val="222222"/>
            <w:kern w:val="0"/>
            <w:sz w:val="13"/>
            <w:szCs w:val="13"/>
          </w:rPr>
          <w:t>Redis</w:t>
        </w:r>
        <w:r w:rsidRPr="000432E0">
          <w:rPr>
            <w:rFonts w:ascii="Tahoma" w:eastAsia="宋体" w:hAnsi="Tahoma" w:cs="Tahoma"/>
            <w:color w:val="FF0000"/>
            <w:kern w:val="0"/>
            <w:sz w:val="13"/>
            <w:szCs w:val="13"/>
          </w:rPr>
          <w:t>更加耐久</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你可以使用不同的</w:t>
        </w:r>
        <w:r w:rsidRPr="000432E0">
          <w:rPr>
            <w:rFonts w:ascii="Tahoma" w:eastAsia="宋体" w:hAnsi="Tahoma" w:cs="Tahoma"/>
            <w:color w:val="FF0000"/>
            <w:kern w:val="0"/>
            <w:sz w:val="13"/>
            <w:szCs w:val="13"/>
          </w:rPr>
          <w:t>fsync</w:t>
        </w:r>
        <w:r w:rsidRPr="000432E0">
          <w:rPr>
            <w:rFonts w:ascii="Tahoma" w:eastAsia="宋体" w:hAnsi="Tahoma" w:cs="Tahoma"/>
            <w:color w:val="FF0000"/>
            <w:kern w:val="0"/>
            <w:sz w:val="13"/>
            <w:szCs w:val="13"/>
          </w:rPr>
          <w:t>策略：无</w:t>
        </w:r>
        <w:r w:rsidRPr="000432E0">
          <w:rPr>
            <w:rFonts w:ascii="Tahoma" w:eastAsia="宋体" w:hAnsi="Tahoma" w:cs="Tahoma"/>
            <w:color w:val="FF0000"/>
            <w:kern w:val="0"/>
            <w:sz w:val="13"/>
            <w:szCs w:val="13"/>
          </w:rPr>
          <w:t>fsync,</w:t>
        </w:r>
        <w:r w:rsidRPr="000432E0">
          <w:rPr>
            <w:rFonts w:ascii="Tahoma" w:eastAsia="宋体" w:hAnsi="Tahoma" w:cs="Tahoma"/>
            <w:color w:val="FF0000"/>
            <w:kern w:val="0"/>
            <w:sz w:val="13"/>
            <w:szCs w:val="13"/>
          </w:rPr>
          <w:t>每秒</w:t>
        </w:r>
        <w:r w:rsidRPr="000432E0">
          <w:rPr>
            <w:rFonts w:ascii="Tahoma" w:eastAsia="宋体" w:hAnsi="Tahoma" w:cs="Tahoma"/>
            <w:color w:val="FF0000"/>
            <w:kern w:val="0"/>
            <w:sz w:val="13"/>
            <w:szCs w:val="13"/>
          </w:rPr>
          <w:t>fsync,</w:t>
        </w:r>
        <w:r w:rsidRPr="000432E0">
          <w:rPr>
            <w:rFonts w:ascii="Tahoma" w:eastAsia="宋体" w:hAnsi="Tahoma" w:cs="Tahoma"/>
            <w:color w:val="FF0000"/>
            <w:kern w:val="0"/>
            <w:sz w:val="13"/>
            <w:szCs w:val="13"/>
          </w:rPr>
          <w:t>每次写的时候</w:t>
        </w:r>
        <w:r w:rsidRPr="000432E0">
          <w:rPr>
            <w:rFonts w:ascii="Tahoma" w:eastAsia="宋体" w:hAnsi="Tahoma" w:cs="Tahoma"/>
            <w:color w:val="FF0000"/>
            <w:kern w:val="0"/>
            <w:sz w:val="13"/>
            <w:szCs w:val="13"/>
          </w:rPr>
          <w:t>fsync</w:t>
        </w:r>
        <w:r w:rsidRPr="000432E0">
          <w:rPr>
            <w:rFonts w:ascii="Tahoma" w:eastAsia="宋体" w:hAnsi="Tahoma" w:cs="Tahoma"/>
            <w:color w:val="FF0000"/>
            <w:kern w:val="0"/>
            <w:sz w:val="13"/>
            <w:szCs w:val="13"/>
          </w:rPr>
          <w:t>；</w:t>
        </w:r>
      </w:ins>
    </w:p>
    <w:p w:rsidR="000432E0" w:rsidRPr="000432E0" w:rsidRDefault="000432E0" w:rsidP="000432E0">
      <w:pPr>
        <w:widowControl/>
        <w:wordWrap w:val="0"/>
        <w:spacing w:line="291" w:lineRule="atLeast"/>
        <w:jc w:val="left"/>
        <w:rPr>
          <w:ins w:id="100" w:author="Unknown"/>
          <w:rFonts w:ascii="Tahoma" w:eastAsia="宋体" w:hAnsi="Tahoma" w:cs="Tahoma"/>
          <w:color w:val="222222"/>
          <w:kern w:val="0"/>
          <w:sz w:val="13"/>
          <w:szCs w:val="13"/>
        </w:rPr>
      </w:pPr>
      <w:ins w:id="101" w:author="Unknown">
        <w:r w:rsidRPr="000432E0">
          <w:rPr>
            <w:rFonts w:ascii="Tahoma" w:eastAsia="宋体" w:hAnsi="Tahoma" w:cs="Tahoma"/>
            <w:color w:val="222222"/>
            <w:kern w:val="0"/>
            <w:sz w:val="13"/>
            <w:szCs w:val="13"/>
          </w:rPr>
          <w:t>     AOF</w:t>
        </w:r>
        <w:r w:rsidRPr="000432E0">
          <w:rPr>
            <w:rFonts w:ascii="Tahoma" w:eastAsia="宋体" w:hAnsi="Tahoma" w:cs="Tahoma"/>
            <w:color w:val="222222"/>
            <w:kern w:val="0"/>
            <w:sz w:val="13"/>
            <w:szCs w:val="13"/>
          </w:rPr>
          <w:t>文件是一个只</w:t>
        </w:r>
        <w:r w:rsidRPr="000432E0">
          <w:rPr>
            <w:rFonts w:ascii="Tahoma" w:eastAsia="宋体" w:hAnsi="Tahoma" w:cs="Tahoma"/>
            <w:color w:val="FF0000"/>
            <w:kern w:val="0"/>
            <w:sz w:val="13"/>
            <w:szCs w:val="13"/>
          </w:rPr>
          <w:t>进行追加的日志文件</w:t>
        </w:r>
        <w:r w:rsidRPr="000432E0">
          <w:rPr>
            <w:rFonts w:ascii="Tahoma" w:eastAsia="宋体" w:hAnsi="Tahoma" w:cs="Tahoma"/>
            <w:color w:val="FF0000"/>
            <w:kern w:val="0"/>
            <w:sz w:val="13"/>
            <w:szCs w:val="13"/>
          </w:rPr>
          <w:t>,</w:t>
        </w:r>
        <w:r w:rsidRPr="000432E0">
          <w:rPr>
            <w:rFonts w:ascii="Tahoma" w:eastAsia="宋体" w:hAnsi="Tahoma" w:cs="Tahoma"/>
            <w:color w:val="222222"/>
            <w:kern w:val="0"/>
            <w:sz w:val="13"/>
            <w:szCs w:val="13"/>
          </w:rPr>
          <w:t>所以不需要写入</w:t>
        </w:r>
        <w:r w:rsidRPr="000432E0">
          <w:rPr>
            <w:rFonts w:ascii="Tahoma" w:eastAsia="宋体" w:hAnsi="Tahoma" w:cs="Tahoma"/>
            <w:color w:val="222222"/>
            <w:kern w:val="0"/>
            <w:sz w:val="13"/>
            <w:szCs w:val="13"/>
          </w:rPr>
          <w:t>seek</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02" w:author="Unknown"/>
          <w:rFonts w:ascii="Tahoma" w:eastAsia="宋体" w:hAnsi="Tahoma" w:cs="Tahoma"/>
          <w:color w:val="222222"/>
          <w:kern w:val="0"/>
          <w:sz w:val="13"/>
          <w:szCs w:val="13"/>
        </w:rPr>
      </w:pPr>
      <w:ins w:id="103" w:author="Unknown">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可以在</w:t>
        </w:r>
        <w:r w:rsidRPr="000432E0">
          <w:rPr>
            <w:rFonts w:ascii="Tahoma" w:eastAsia="宋体" w:hAnsi="Tahoma" w:cs="Tahoma"/>
            <w:color w:val="222222"/>
            <w:kern w:val="0"/>
            <w:sz w:val="13"/>
            <w:szCs w:val="13"/>
          </w:rPr>
          <w:t xml:space="preserve"> AOF </w:t>
        </w:r>
        <w:r w:rsidRPr="000432E0">
          <w:rPr>
            <w:rFonts w:ascii="Tahoma" w:eastAsia="宋体" w:hAnsi="Tahoma" w:cs="Tahoma"/>
            <w:color w:val="222222"/>
            <w:kern w:val="0"/>
            <w:sz w:val="13"/>
            <w:szCs w:val="13"/>
          </w:rPr>
          <w:t>文件体积</w:t>
        </w:r>
        <w:r w:rsidRPr="000432E0">
          <w:rPr>
            <w:rFonts w:ascii="Tahoma" w:eastAsia="宋体" w:hAnsi="Tahoma" w:cs="Tahoma"/>
            <w:color w:val="FF0000"/>
            <w:kern w:val="0"/>
            <w:sz w:val="13"/>
            <w:szCs w:val="13"/>
          </w:rPr>
          <w:t>变得过大</w:t>
        </w:r>
        <w:r w:rsidRPr="000432E0">
          <w:rPr>
            <w:rFonts w:ascii="Tahoma" w:eastAsia="宋体" w:hAnsi="Tahoma" w:cs="Tahoma"/>
            <w:color w:val="222222"/>
            <w:kern w:val="0"/>
            <w:sz w:val="13"/>
            <w:szCs w:val="13"/>
          </w:rPr>
          <w:t>时，自动地在后台对</w:t>
        </w:r>
        <w:r w:rsidRPr="000432E0">
          <w:rPr>
            <w:rFonts w:ascii="Tahoma" w:eastAsia="宋体" w:hAnsi="Tahoma" w:cs="Tahoma"/>
            <w:color w:val="FF0000"/>
            <w:kern w:val="0"/>
            <w:sz w:val="13"/>
            <w:szCs w:val="13"/>
          </w:rPr>
          <w:t xml:space="preserve">AOF </w:t>
        </w:r>
        <w:r w:rsidRPr="000432E0">
          <w:rPr>
            <w:rFonts w:ascii="Tahoma" w:eastAsia="宋体" w:hAnsi="Tahoma" w:cs="Tahoma"/>
            <w:color w:val="FF0000"/>
            <w:kern w:val="0"/>
            <w:sz w:val="13"/>
            <w:szCs w:val="13"/>
          </w:rPr>
          <w:t>进行重写</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04" w:author="Unknown"/>
          <w:rFonts w:ascii="Tahoma" w:eastAsia="宋体" w:hAnsi="Tahoma" w:cs="Tahoma"/>
          <w:color w:val="222222"/>
          <w:kern w:val="0"/>
          <w:sz w:val="13"/>
          <w:szCs w:val="13"/>
        </w:rPr>
      </w:pPr>
      <w:ins w:id="105" w:author="Unknown">
        <w:r w:rsidRPr="000432E0">
          <w:rPr>
            <w:rFonts w:ascii="Tahoma" w:eastAsia="宋体" w:hAnsi="Tahoma" w:cs="Tahoma"/>
            <w:color w:val="222222"/>
            <w:kern w:val="0"/>
            <w:sz w:val="13"/>
            <w:szCs w:val="13"/>
          </w:rPr>
          <w:t xml:space="preserve">    AOF </w:t>
        </w:r>
        <w:r w:rsidRPr="000432E0">
          <w:rPr>
            <w:rFonts w:ascii="Tahoma" w:eastAsia="宋体" w:hAnsi="Tahoma" w:cs="Tahoma"/>
            <w:color w:val="222222"/>
            <w:kern w:val="0"/>
            <w:sz w:val="13"/>
            <w:szCs w:val="13"/>
          </w:rPr>
          <w:t>文件有序地保存了对数据库执行的所有写入操作，</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这些写入操作以</w:t>
        </w:r>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协议的格式保存，</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因此</w:t>
        </w:r>
        <w:r w:rsidRPr="000432E0">
          <w:rPr>
            <w:rFonts w:ascii="Tahoma" w:eastAsia="宋体" w:hAnsi="Tahoma" w:cs="Tahoma"/>
            <w:color w:val="FF0000"/>
            <w:kern w:val="0"/>
            <w:sz w:val="13"/>
            <w:szCs w:val="13"/>
          </w:rPr>
          <w:t xml:space="preserve"> AOF </w:t>
        </w:r>
        <w:r w:rsidRPr="000432E0">
          <w:rPr>
            <w:rFonts w:ascii="Tahoma" w:eastAsia="宋体" w:hAnsi="Tahoma" w:cs="Tahoma"/>
            <w:color w:val="FF0000"/>
            <w:kern w:val="0"/>
            <w:sz w:val="13"/>
            <w:szCs w:val="13"/>
          </w:rPr>
          <w:t>文件的内容</w:t>
        </w:r>
        <w:r w:rsidRPr="000432E0">
          <w:rPr>
            <w:rFonts w:ascii="Tahoma" w:eastAsia="宋体" w:hAnsi="Tahoma" w:cs="Tahoma"/>
            <w:color w:val="222222"/>
            <w:kern w:val="0"/>
            <w:sz w:val="13"/>
            <w:szCs w:val="13"/>
          </w:rPr>
          <w:t>非常</w:t>
        </w:r>
        <w:r w:rsidRPr="000432E0">
          <w:rPr>
            <w:rFonts w:ascii="Tahoma" w:eastAsia="宋体" w:hAnsi="Tahoma" w:cs="Tahoma"/>
            <w:color w:val="FF0000"/>
            <w:kern w:val="0"/>
            <w:sz w:val="13"/>
            <w:szCs w:val="13"/>
          </w:rPr>
          <w:t>容易被人读懂</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对文件进行</w:t>
        </w:r>
        <w:r w:rsidRPr="000432E0">
          <w:rPr>
            <w:rFonts w:ascii="Tahoma" w:eastAsia="宋体" w:hAnsi="Tahoma" w:cs="Tahoma"/>
            <w:color w:val="FF0000"/>
            <w:kern w:val="0"/>
            <w:sz w:val="13"/>
            <w:szCs w:val="13"/>
          </w:rPr>
          <w:t>分析（</w:t>
        </w:r>
        <w:r w:rsidRPr="000432E0">
          <w:rPr>
            <w:rFonts w:ascii="Tahoma" w:eastAsia="宋体" w:hAnsi="Tahoma" w:cs="Tahoma"/>
            <w:color w:val="FF0000"/>
            <w:kern w:val="0"/>
            <w:sz w:val="13"/>
            <w:szCs w:val="13"/>
          </w:rPr>
          <w:t>parse</w:t>
        </w:r>
        <w:r w:rsidRPr="000432E0">
          <w:rPr>
            <w:rFonts w:ascii="Tahoma" w:eastAsia="宋体" w:hAnsi="Tahoma" w:cs="Tahoma"/>
            <w:color w:val="FF0000"/>
            <w:kern w:val="0"/>
            <w:sz w:val="13"/>
            <w:szCs w:val="13"/>
          </w:rPr>
          <w:t>）也很轻松。</w:t>
        </w:r>
        <w:r w:rsidRPr="000432E0">
          <w:rPr>
            <w:rFonts w:ascii="Tahoma" w:eastAsia="宋体" w:hAnsi="Tahoma" w:cs="Tahoma"/>
            <w:color w:val="FF0000"/>
            <w:kern w:val="0"/>
            <w:sz w:val="13"/>
            <w:szCs w:val="13"/>
          </w:rPr>
          <w:t xml:space="preserve"> </w:t>
        </w:r>
        <w:r w:rsidRPr="000432E0">
          <w:rPr>
            <w:rFonts w:ascii="Tahoma" w:eastAsia="宋体" w:hAnsi="Tahoma" w:cs="Tahoma"/>
            <w:color w:val="FF0000"/>
            <w:kern w:val="0"/>
            <w:sz w:val="13"/>
            <w:szCs w:val="13"/>
          </w:rPr>
          <w:t>导出（</w:t>
        </w:r>
        <w:r w:rsidRPr="000432E0">
          <w:rPr>
            <w:rFonts w:ascii="Tahoma" w:eastAsia="宋体" w:hAnsi="Tahoma" w:cs="Tahoma"/>
            <w:color w:val="FF0000"/>
            <w:kern w:val="0"/>
            <w:sz w:val="13"/>
            <w:szCs w:val="13"/>
          </w:rPr>
          <w:t>export</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 xml:space="preserve"> AOF </w:t>
        </w:r>
        <w:r w:rsidRPr="000432E0">
          <w:rPr>
            <w:rFonts w:ascii="Tahoma" w:eastAsia="宋体" w:hAnsi="Tahoma" w:cs="Tahoma"/>
            <w:color w:val="FF0000"/>
            <w:kern w:val="0"/>
            <w:sz w:val="13"/>
            <w:szCs w:val="13"/>
          </w:rPr>
          <w:t>文件也非常简单；</w:t>
        </w:r>
      </w:ins>
    </w:p>
    <w:p w:rsidR="000432E0" w:rsidRPr="000432E0" w:rsidRDefault="000432E0" w:rsidP="000432E0">
      <w:pPr>
        <w:widowControl/>
        <w:wordWrap w:val="0"/>
        <w:spacing w:line="291" w:lineRule="atLeast"/>
        <w:jc w:val="left"/>
        <w:rPr>
          <w:ins w:id="106" w:author="Unknown"/>
          <w:rFonts w:ascii="Tahoma" w:eastAsia="宋体" w:hAnsi="Tahoma" w:cs="Tahoma"/>
          <w:color w:val="222222"/>
          <w:kern w:val="0"/>
          <w:sz w:val="13"/>
          <w:szCs w:val="13"/>
        </w:rPr>
      </w:pPr>
      <w:ins w:id="107" w:author="Unknown">
        <w:r w:rsidRPr="000432E0">
          <w:rPr>
            <w:rFonts w:ascii="Tahoma" w:eastAsia="宋体" w:hAnsi="Tahoma" w:cs="Tahoma"/>
            <w:color w:val="0000FF"/>
            <w:kern w:val="0"/>
            <w:sz w:val="13"/>
            <w:szCs w:val="13"/>
          </w:rPr>
          <w:t>缺点</w:t>
        </w:r>
      </w:ins>
    </w:p>
    <w:p w:rsidR="000432E0" w:rsidRPr="000432E0" w:rsidRDefault="000432E0" w:rsidP="000432E0">
      <w:pPr>
        <w:widowControl/>
        <w:wordWrap w:val="0"/>
        <w:spacing w:line="291" w:lineRule="atLeast"/>
        <w:jc w:val="left"/>
        <w:rPr>
          <w:ins w:id="108" w:author="Unknown"/>
          <w:rFonts w:ascii="Tahoma" w:eastAsia="宋体" w:hAnsi="Tahoma" w:cs="Tahoma"/>
          <w:color w:val="222222"/>
          <w:kern w:val="0"/>
          <w:sz w:val="13"/>
          <w:szCs w:val="13"/>
        </w:rPr>
      </w:pPr>
      <w:ins w:id="10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对于</w:t>
        </w:r>
        <w:r w:rsidRPr="000432E0">
          <w:rPr>
            <w:rFonts w:ascii="Tahoma" w:eastAsia="宋体" w:hAnsi="Tahoma" w:cs="Tahoma"/>
            <w:color w:val="FF0000"/>
            <w:kern w:val="0"/>
            <w:sz w:val="13"/>
            <w:szCs w:val="13"/>
          </w:rPr>
          <w:t>相同的数据集</w:t>
        </w:r>
        <w:r w:rsidRPr="000432E0">
          <w:rPr>
            <w:rFonts w:ascii="Tahoma" w:eastAsia="宋体" w:hAnsi="Tahoma" w:cs="Tahoma"/>
            <w:color w:val="222222"/>
            <w:kern w:val="0"/>
            <w:sz w:val="13"/>
            <w:szCs w:val="13"/>
          </w:rPr>
          <w:t>来说，</w:t>
        </w:r>
        <w:r w:rsidRPr="000432E0">
          <w:rPr>
            <w:rFonts w:ascii="Tahoma" w:eastAsia="宋体" w:hAnsi="Tahoma" w:cs="Tahoma"/>
            <w:color w:val="FF0000"/>
            <w:kern w:val="0"/>
            <w:sz w:val="13"/>
            <w:szCs w:val="13"/>
          </w:rPr>
          <w:t xml:space="preserve">AOF </w:t>
        </w:r>
        <w:r w:rsidRPr="000432E0">
          <w:rPr>
            <w:rFonts w:ascii="Tahoma" w:eastAsia="宋体" w:hAnsi="Tahoma" w:cs="Tahoma"/>
            <w:color w:val="FF0000"/>
            <w:kern w:val="0"/>
            <w:sz w:val="13"/>
            <w:szCs w:val="13"/>
          </w:rPr>
          <w:t>文件的体积</w:t>
        </w:r>
        <w:r w:rsidRPr="000432E0">
          <w:rPr>
            <w:rFonts w:ascii="Tahoma" w:eastAsia="宋体" w:hAnsi="Tahoma" w:cs="Tahoma"/>
            <w:color w:val="222222"/>
            <w:kern w:val="0"/>
            <w:sz w:val="13"/>
            <w:szCs w:val="13"/>
          </w:rPr>
          <w:t>通常要</w:t>
        </w:r>
        <w:r w:rsidRPr="000432E0">
          <w:rPr>
            <w:rFonts w:ascii="Tahoma" w:eastAsia="宋体" w:hAnsi="Tahoma" w:cs="Tahoma"/>
            <w:color w:val="FF0000"/>
            <w:kern w:val="0"/>
            <w:sz w:val="13"/>
            <w:szCs w:val="13"/>
          </w:rPr>
          <w:t>大于</w:t>
        </w:r>
        <w:r w:rsidRPr="000432E0">
          <w:rPr>
            <w:rFonts w:ascii="Tahoma" w:eastAsia="宋体" w:hAnsi="Tahoma" w:cs="Tahoma"/>
            <w:color w:val="FF0000"/>
            <w:kern w:val="0"/>
            <w:sz w:val="13"/>
            <w:szCs w:val="13"/>
          </w:rPr>
          <w:t xml:space="preserve"> RDB </w:t>
        </w:r>
        <w:r w:rsidRPr="000432E0">
          <w:rPr>
            <w:rFonts w:ascii="Tahoma" w:eastAsia="宋体" w:hAnsi="Tahoma" w:cs="Tahoma"/>
            <w:color w:val="FF0000"/>
            <w:kern w:val="0"/>
            <w:sz w:val="13"/>
            <w:szCs w:val="13"/>
          </w:rPr>
          <w:t>文件</w:t>
        </w:r>
        <w:r w:rsidRPr="000432E0">
          <w:rPr>
            <w:rFonts w:ascii="Tahoma" w:eastAsia="宋体" w:hAnsi="Tahoma" w:cs="Tahoma"/>
            <w:color w:val="222222"/>
            <w:kern w:val="0"/>
            <w:sz w:val="13"/>
            <w:szCs w:val="13"/>
          </w:rPr>
          <w:t>的体积；</w:t>
        </w:r>
      </w:ins>
    </w:p>
    <w:p w:rsidR="000432E0" w:rsidRPr="000432E0" w:rsidRDefault="000432E0" w:rsidP="000432E0">
      <w:pPr>
        <w:widowControl/>
        <w:wordWrap w:val="0"/>
        <w:spacing w:line="291" w:lineRule="atLeast"/>
        <w:jc w:val="left"/>
        <w:rPr>
          <w:ins w:id="110" w:author="Unknown"/>
          <w:rFonts w:ascii="Tahoma" w:eastAsia="宋体" w:hAnsi="Tahoma" w:cs="Tahoma"/>
          <w:color w:val="222222"/>
          <w:kern w:val="0"/>
          <w:sz w:val="13"/>
          <w:szCs w:val="13"/>
        </w:rPr>
      </w:pPr>
      <w:ins w:id="111" w:author="Unknown">
        <w:r w:rsidRPr="000432E0">
          <w:rPr>
            <w:rFonts w:ascii="Tahoma" w:eastAsia="宋体" w:hAnsi="Tahoma" w:cs="Tahoma"/>
            <w:color w:val="222222"/>
            <w:kern w:val="0"/>
            <w:sz w:val="13"/>
            <w:szCs w:val="13"/>
          </w:rPr>
          <w:t>    </w:t>
        </w:r>
        <w:r w:rsidRPr="000432E0">
          <w:rPr>
            <w:rFonts w:ascii="Tahoma" w:eastAsia="宋体" w:hAnsi="Tahoma" w:cs="Tahoma"/>
            <w:color w:val="222222"/>
            <w:kern w:val="0"/>
            <w:sz w:val="13"/>
            <w:szCs w:val="13"/>
          </w:rPr>
          <w:t>根据所使用的</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fsync </w:t>
        </w:r>
        <w:r w:rsidRPr="000432E0">
          <w:rPr>
            <w:rFonts w:ascii="Tahoma" w:eastAsia="宋体" w:hAnsi="Tahoma" w:cs="Tahoma"/>
            <w:color w:val="222222"/>
            <w:kern w:val="0"/>
            <w:sz w:val="13"/>
            <w:szCs w:val="13"/>
          </w:rPr>
          <w:t>策略，</w:t>
        </w:r>
        <w:r w:rsidRPr="000432E0">
          <w:rPr>
            <w:rFonts w:ascii="Tahoma" w:eastAsia="宋体" w:hAnsi="Tahoma" w:cs="Tahoma"/>
            <w:color w:val="FF0000"/>
            <w:kern w:val="0"/>
            <w:sz w:val="13"/>
            <w:szCs w:val="13"/>
          </w:rPr>
          <w:t xml:space="preserve">AOF </w:t>
        </w:r>
        <w:r w:rsidRPr="000432E0">
          <w:rPr>
            <w:rFonts w:ascii="Tahoma" w:eastAsia="宋体" w:hAnsi="Tahoma" w:cs="Tahoma"/>
            <w:color w:val="FF0000"/>
            <w:kern w:val="0"/>
            <w:sz w:val="13"/>
            <w:szCs w:val="13"/>
          </w:rPr>
          <w:t>的速度</w:t>
        </w:r>
        <w:r w:rsidRPr="000432E0">
          <w:rPr>
            <w:rFonts w:ascii="Tahoma" w:eastAsia="宋体" w:hAnsi="Tahoma" w:cs="Tahoma"/>
            <w:color w:val="222222"/>
            <w:kern w:val="0"/>
            <w:sz w:val="13"/>
            <w:szCs w:val="13"/>
          </w:rPr>
          <w:t>可能会</w:t>
        </w:r>
        <w:r w:rsidRPr="000432E0">
          <w:rPr>
            <w:rFonts w:ascii="Tahoma" w:eastAsia="宋体" w:hAnsi="Tahoma" w:cs="Tahoma"/>
            <w:color w:val="FF0000"/>
            <w:kern w:val="0"/>
            <w:sz w:val="13"/>
            <w:szCs w:val="13"/>
          </w:rPr>
          <w:t>慢于</w:t>
        </w:r>
        <w:r w:rsidRPr="000432E0">
          <w:rPr>
            <w:rFonts w:ascii="Tahoma" w:eastAsia="宋体" w:hAnsi="Tahoma" w:cs="Tahoma"/>
            <w:color w:val="FF0000"/>
            <w:kern w:val="0"/>
            <w:sz w:val="13"/>
            <w:szCs w:val="13"/>
          </w:rPr>
          <w:t xml:space="preserve"> RDB</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12" w:author="Unknown"/>
          <w:rFonts w:ascii="Tahoma" w:eastAsia="宋体" w:hAnsi="Tahoma" w:cs="Tahoma"/>
          <w:color w:val="222222"/>
          <w:kern w:val="0"/>
          <w:sz w:val="13"/>
          <w:szCs w:val="13"/>
        </w:rPr>
      </w:pPr>
      <w:ins w:id="113" w:author="Unknown">
        <w:r w:rsidRPr="000432E0">
          <w:rPr>
            <w:rFonts w:ascii="Tahoma" w:eastAsia="宋体" w:hAnsi="Tahoma" w:cs="Tahoma"/>
            <w:color w:val="800000"/>
            <w:kern w:val="0"/>
            <w:sz w:val="13"/>
            <w:szCs w:val="13"/>
          </w:rPr>
          <w:t>选择</w:t>
        </w:r>
      </w:ins>
    </w:p>
    <w:p w:rsidR="000432E0" w:rsidRPr="000432E0" w:rsidRDefault="000432E0" w:rsidP="000432E0">
      <w:pPr>
        <w:widowControl/>
        <w:wordWrap w:val="0"/>
        <w:spacing w:line="291" w:lineRule="atLeast"/>
        <w:jc w:val="left"/>
        <w:rPr>
          <w:ins w:id="114" w:author="Unknown"/>
          <w:rFonts w:ascii="Tahoma" w:eastAsia="宋体" w:hAnsi="Tahoma" w:cs="Tahoma"/>
          <w:color w:val="222222"/>
          <w:kern w:val="0"/>
          <w:sz w:val="13"/>
          <w:szCs w:val="13"/>
        </w:rPr>
      </w:pPr>
      <w:ins w:id="11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同时使用</w:t>
        </w:r>
        <w:r w:rsidRPr="000432E0">
          <w:rPr>
            <w:rFonts w:ascii="Tahoma" w:eastAsia="宋体" w:hAnsi="Tahoma" w:cs="Tahoma"/>
            <w:color w:val="FF0000"/>
            <w:kern w:val="0"/>
            <w:sz w:val="13"/>
            <w:szCs w:val="13"/>
          </w:rPr>
          <w:t>两种持久化</w:t>
        </w:r>
        <w:r w:rsidRPr="000432E0">
          <w:rPr>
            <w:rFonts w:ascii="Tahoma" w:eastAsia="宋体" w:hAnsi="Tahoma" w:cs="Tahoma"/>
            <w:color w:val="222222"/>
            <w:kern w:val="0"/>
            <w:sz w:val="13"/>
            <w:szCs w:val="13"/>
          </w:rPr>
          <w:t>功能。</w:t>
        </w:r>
      </w:ins>
    </w:p>
    <w:p w:rsidR="000432E0" w:rsidRPr="000432E0" w:rsidRDefault="000432E0" w:rsidP="000432E0">
      <w:pPr>
        <w:widowControl/>
        <w:wordWrap w:val="0"/>
        <w:spacing w:line="291" w:lineRule="atLeast"/>
        <w:jc w:val="left"/>
        <w:rPr>
          <w:ins w:id="116" w:author="Unknown"/>
          <w:rFonts w:ascii="Tahoma" w:eastAsia="宋体" w:hAnsi="Tahoma" w:cs="Tahoma"/>
          <w:color w:val="222222"/>
          <w:kern w:val="0"/>
          <w:sz w:val="13"/>
          <w:szCs w:val="13"/>
        </w:rPr>
      </w:pPr>
      <w:ins w:id="117" w:author="Unknown">
        <w:r w:rsidRPr="000432E0">
          <w:rPr>
            <w:rFonts w:ascii="Tahoma" w:eastAsia="宋体" w:hAnsi="Tahoma" w:cs="Tahoma"/>
            <w:color w:val="800000"/>
            <w:kern w:val="0"/>
            <w:sz w:val="13"/>
            <w:szCs w:val="13"/>
          </w:rPr>
          <w:t>分布式</w:t>
        </w:r>
        <w:r w:rsidRPr="000432E0">
          <w:rPr>
            <w:rFonts w:ascii="Tahoma" w:eastAsia="宋体" w:hAnsi="Tahoma" w:cs="Tahoma"/>
            <w:color w:val="800000"/>
            <w:kern w:val="0"/>
            <w:sz w:val="13"/>
            <w:szCs w:val="13"/>
          </w:rPr>
          <w:t xml:space="preserve"> Redis Cluster </w:t>
        </w:r>
        <w:r w:rsidRPr="000432E0">
          <w:rPr>
            <w:rFonts w:ascii="Tahoma" w:eastAsia="宋体" w:hAnsi="Tahoma" w:cs="Tahoma"/>
            <w:color w:val="800000"/>
            <w:kern w:val="0"/>
            <w:sz w:val="13"/>
            <w:szCs w:val="13"/>
          </w:rPr>
          <w:t>（</w:t>
        </w:r>
        <w:r w:rsidRPr="000432E0">
          <w:rPr>
            <w:rFonts w:ascii="Tahoma" w:eastAsia="宋体" w:hAnsi="Tahoma" w:cs="Tahoma"/>
            <w:color w:val="800000"/>
            <w:kern w:val="0"/>
            <w:sz w:val="13"/>
            <w:szCs w:val="13"/>
          </w:rPr>
          <w:t>Redis 3</w:t>
        </w:r>
        <w:r w:rsidRPr="000432E0">
          <w:rPr>
            <w:rFonts w:ascii="Tahoma" w:eastAsia="宋体" w:hAnsi="Tahoma" w:cs="Tahoma"/>
            <w:color w:val="800000"/>
            <w:kern w:val="0"/>
            <w:sz w:val="13"/>
            <w:szCs w:val="13"/>
          </w:rPr>
          <w:t>版本）</w:t>
        </w:r>
        <w:r w:rsidRPr="000432E0">
          <w:rPr>
            <w:rFonts w:ascii="Tahoma" w:eastAsia="宋体" w:hAnsi="Tahoma" w:cs="Tahoma"/>
            <w:color w:val="800000"/>
            <w:kern w:val="0"/>
            <w:sz w:val="13"/>
            <w:szCs w:val="13"/>
          </w:rPr>
          <w:t>Keepalived</w:t>
        </w:r>
      </w:ins>
    </w:p>
    <w:p w:rsidR="000432E0" w:rsidRPr="000432E0" w:rsidRDefault="000432E0" w:rsidP="000432E0">
      <w:pPr>
        <w:widowControl/>
        <w:wordWrap w:val="0"/>
        <w:spacing w:line="291" w:lineRule="atLeast"/>
        <w:jc w:val="left"/>
        <w:rPr>
          <w:ins w:id="118" w:author="Unknown"/>
          <w:rFonts w:ascii="Tahoma" w:eastAsia="宋体" w:hAnsi="Tahoma" w:cs="Tahoma"/>
          <w:color w:val="222222"/>
          <w:kern w:val="0"/>
          <w:sz w:val="13"/>
          <w:szCs w:val="13"/>
        </w:rPr>
      </w:pPr>
      <w:ins w:id="119" w:author="Unknown">
        <w:r w:rsidRPr="000432E0">
          <w:rPr>
            <w:rFonts w:ascii="Tahoma" w:eastAsia="宋体" w:hAnsi="Tahoma" w:cs="Tahoma"/>
            <w:color w:val="222222"/>
            <w:kern w:val="0"/>
            <w:sz w:val="13"/>
            <w:szCs w:val="13"/>
          </w:rPr>
          <w:lastRenderedPageBreak/>
          <w:t xml:space="preserve">     </w:t>
        </w:r>
        <w:r w:rsidRPr="000432E0">
          <w:rPr>
            <w:rFonts w:ascii="Tahoma" w:eastAsia="宋体" w:hAnsi="Tahoma" w:cs="Tahoma"/>
            <w:color w:val="222222"/>
            <w:kern w:val="0"/>
            <w:sz w:val="13"/>
            <w:szCs w:val="13"/>
          </w:rPr>
          <w:t>当</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挂了后，</w:t>
        </w:r>
        <w:r w:rsidRPr="000432E0">
          <w:rPr>
            <w:rFonts w:ascii="Tahoma" w:eastAsia="宋体" w:hAnsi="Tahoma" w:cs="Tahoma"/>
            <w:color w:val="FF0000"/>
            <w:kern w:val="0"/>
            <w:sz w:val="13"/>
            <w:szCs w:val="13"/>
          </w:rPr>
          <w:t>VIP</w:t>
        </w:r>
        <w:r w:rsidRPr="000432E0">
          <w:rPr>
            <w:rFonts w:ascii="Tahoma" w:eastAsia="宋体" w:hAnsi="Tahoma" w:cs="Tahoma"/>
            <w:color w:val="FF0000"/>
            <w:kern w:val="0"/>
            <w:sz w:val="13"/>
            <w:szCs w:val="13"/>
          </w:rPr>
          <w:t>漂移到</w:t>
        </w:r>
        <w:r w:rsidRPr="000432E0">
          <w:rPr>
            <w:rFonts w:ascii="Tahoma" w:eastAsia="宋体" w:hAnsi="Tahoma" w:cs="Tahoma"/>
            <w:color w:val="FF0000"/>
            <w:kern w:val="0"/>
            <w:sz w:val="13"/>
            <w:szCs w:val="13"/>
          </w:rPr>
          <w:t>Slave</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 xml:space="preserve">Slave </w:t>
        </w:r>
        <w:r w:rsidRPr="000432E0">
          <w:rPr>
            <w:rFonts w:ascii="Tahoma" w:eastAsia="宋体" w:hAnsi="Tahoma" w:cs="Tahoma"/>
            <w:color w:val="FF0000"/>
            <w:kern w:val="0"/>
            <w:sz w:val="13"/>
            <w:szCs w:val="13"/>
          </w:rPr>
          <w:t>上</w:t>
        </w:r>
        <w:r w:rsidRPr="000432E0">
          <w:rPr>
            <w:rFonts w:ascii="Tahoma" w:eastAsia="宋体" w:hAnsi="Tahoma" w:cs="Tahoma"/>
            <w:color w:val="FF0000"/>
            <w:kern w:val="0"/>
            <w:sz w:val="13"/>
            <w:szCs w:val="13"/>
          </w:rPr>
          <w:t xml:space="preserve">keepalived </w:t>
        </w:r>
        <w:r w:rsidRPr="000432E0">
          <w:rPr>
            <w:rFonts w:ascii="Tahoma" w:eastAsia="宋体" w:hAnsi="Tahoma" w:cs="Tahoma"/>
            <w:color w:val="FF0000"/>
            <w:kern w:val="0"/>
            <w:sz w:val="13"/>
            <w:szCs w:val="13"/>
          </w:rPr>
          <w:t>通知</w:t>
        </w:r>
        <w:r w:rsidRPr="000432E0">
          <w:rPr>
            <w:rFonts w:ascii="Tahoma" w:eastAsia="宋体" w:hAnsi="Tahoma" w:cs="Tahoma"/>
            <w:color w:val="FF0000"/>
            <w:kern w:val="0"/>
            <w:sz w:val="13"/>
            <w:szCs w:val="13"/>
          </w:rPr>
          <w:t xml:space="preserve">redis </w:t>
        </w:r>
        <w:r w:rsidRPr="000432E0">
          <w:rPr>
            <w:rFonts w:ascii="Tahoma" w:eastAsia="宋体" w:hAnsi="Tahoma" w:cs="Tahoma"/>
            <w:color w:val="FF0000"/>
            <w:kern w:val="0"/>
            <w:sz w:val="13"/>
            <w:szCs w:val="13"/>
          </w:rPr>
          <w:t>执行</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slaveof no one ,</w:t>
        </w:r>
        <w:r w:rsidRPr="000432E0">
          <w:rPr>
            <w:rFonts w:ascii="Tahoma" w:eastAsia="宋体" w:hAnsi="Tahoma" w:cs="Tahoma"/>
            <w:color w:val="222222"/>
            <w:kern w:val="0"/>
            <w:sz w:val="13"/>
            <w:szCs w:val="13"/>
          </w:rPr>
          <w:t>开始提供业务；</w:t>
        </w:r>
      </w:ins>
    </w:p>
    <w:p w:rsidR="000432E0" w:rsidRPr="000432E0" w:rsidRDefault="000432E0" w:rsidP="000432E0">
      <w:pPr>
        <w:widowControl/>
        <w:wordWrap w:val="0"/>
        <w:spacing w:line="291" w:lineRule="atLeast"/>
        <w:jc w:val="left"/>
        <w:rPr>
          <w:ins w:id="120" w:author="Unknown"/>
          <w:rFonts w:ascii="Tahoma" w:eastAsia="宋体" w:hAnsi="Tahoma" w:cs="Tahoma"/>
          <w:color w:val="222222"/>
          <w:kern w:val="0"/>
          <w:sz w:val="13"/>
          <w:szCs w:val="13"/>
        </w:rPr>
      </w:pPr>
      <w:ins w:id="121"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当</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起来后，</w:t>
        </w:r>
        <w:r w:rsidRPr="000432E0">
          <w:rPr>
            <w:rFonts w:ascii="Tahoma" w:eastAsia="宋体" w:hAnsi="Tahoma" w:cs="Tahoma"/>
            <w:color w:val="FF0000"/>
            <w:kern w:val="0"/>
            <w:sz w:val="13"/>
            <w:szCs w:val="13"/>
          </w:rPr>
          <w:t xml:space="preserve">VIP </w:t>
        </w:r>
        <w:r w:rsidRPr="000432E0">
          <w:rPr>
            <w:rFonts w:ascii="Tahoma" w:eastAsia="宋体" w:hAnsi="Tahoma" w:cs="Tahoma"/>
            <w:color w:val="FF0000"/>
            <w:kern w:val="0"/>
            <w:sz w:val="13"/>
            <w:szCs w:val="13"/>
          </w:rPr>
          <w:t>地址不变，</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的</w:t>
        </w:r>
        <w:r w:rsidRPr="000432E0">
          <w:rPr>
            <w:rFonts w:ascii="Tahoma" w:eastAsia="宋体" w:hAnsi="Tahoma" w:cs="Tahoma"/>
            <w:color w:val="FF0000"/>
            <w:kern w:val="0"/>
            <w:sz w:val="13"/>
            <w:szCs w:val="13"/>
          </w:rPr>
          <w:t xml:space="preserve">keepalived </w:t>
        </w:r>
        <w:r w:rsidRPr="000432E0">
          <w:rPr>
            <w:rFonts w:ascii="Tahoma" w:eastAsia="宋体" w:hAnsi="Tahoma" w:cs="Tahoma"/>
            <w:color w:val="FF0000"/>
            <w:kern w:val="0"/>
            <w:sz w:val="13"/>
            <w:szCs w:val="13"/>
          </w:rPr>
          <w:t>通知</w:t>
        </w:r>
        <w:r w:rsidRPr="000432E0">
          <w:rPr>
            <w:rFonts w:ascii="Tahoma" w:eastAsia="宋体" w:hAnsi="Tahoma" w:cs="Tahoma"/>
            <w:color w:val="FF0000"/>
            <w:kern w:val="0"/>
            <w:sz w:val="13"/>
            <w:szCs w:val="13"/>
          </w:rPr>
          <w:t xml:space="preserve">redis </w:t>
        </w:r>
        <w:r w:rsidRPr="000432E0">
          <w:rPr>
            <w:rFonts w:ascii="Tahoma" w:eastAsia="宋体" w:hAnsi="Tahoma" w:cs="Tahoma"/>
            <w:color w:val="FF0000"/>
            <w:kern w:val="0"/>
            <w:sz w:val="13"/>
            <w:szCs w:val="13"/>
          </w:rPr>
          <w:t>执行</w:t>
        </w:r>
        <w:r w:rsidRPr="000432E0">
          <w:rPr>
            <w:rFonts w:ascii="Tahoma" w:eastAsia="宋体" w:hAnsi="Tahoma" w:cs="Tahoma"/>
            <w:color w:val="FF0000"/>
            <w:kern w:val="0"/>
            <w:sz w:val="13"/>
            <w:szCs w:val="13"/>
          </w:rPr>
          <w:t>slaveof slave IP host </w:t>
        </w:r>
        <w:r w:rsidRPr="000432E0">
          <w:rPr>
            <w:rFonts w:ascii="Tahoma" w:eastAsia="宋体" w:hAnsi="Tahoma" w:cs="Tahoma"/>
            <w:color w:val="222222"/>
            <w:kern w:val="0"/>
            <w:sz w:val="13"/>
            <w:szCs w:val="13"/>
          </w:rPr>
          <w:t>，开始</w:t>
        </w:r>
        <w:r w:rsidRPr="000432E0">
          <w:rPr>
            <w:rFonts w:ascii="Tahoma" w:eastAsia="宋体" w:hAnsi="Tahoma" w:cs="Tahoma"/>
            <w:color w:val="FF0000"/>
            <w:kern w:val="0"/>
            <w:sz w:val="13"/>
            <w:szCs w:val="13"/>
          </w:rPr>
          <w:t>作为从同步数据</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22" w:author="Unknown"/>
          <w:rFonts w:ascii="Tahoma" w:eastAsia="宋体" w:hAnsi="Tahoma" w:cs="Tahoma"/>
          <w:color w:val="222222"/>
          <w:kern w:val="0"/>
          <w:sz w:val="13"/>
          <w:szCs w:val="13"/>
        </w:rPr>
      </w:pPr>
      <w:ins w:id="12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依次类推。</w:t>
        </w:r>
      </w:ins>
    </w:p>
    <w:p w:rsidR="000432E0" w:rsidRPr="000432E0" w:rsidRDefault="000432E0" w:rsidP="000432E0">
      <w:pPr>
        <w:widowControl/>
        <w:wordWrap w:val="0"/>
        <w:spacing w:line="291" w:lineRule="atLeast"/>
        <w:jc w:val="left"/>
        <w:rPr>
          <w:ins w:id="124" w:author="Unknown"/>
          <w:rFonts w:ascii="Tahoma" w:eastAsia="宋体" w:hAnsi="Tahoma" w:cs="Tahoma"/>
          <w:color w:val="222222"/>
          <w:kern w:val="0"/>
          <w:sz w:val="13"/>
          <w:szCs w:val="13"/>
        </w:rPr>
      </w:pPr>
      <w:ins w:id="125" w:author="Unknown">
        <w:r w:rsidRPr="000432E0">
          <w:rPr>
            <w:rFonts w:ascii="Tahoma" w:eastAsia="宋体" w:hAnsi="Tahoma" w:cs="Tahoma"/>
            <w:color w:val="800000"/>
            <w:kern w:val="0"/>
            <w:sz w:val="13"/>
            <w:szCs w:val="13"/>
          </w:rPr>
          <w:t>Twemproxy</w:t>
        </w:r>
      </w:ins>
    </w:p>
    <w:p w:rsidR="000432E0" w:rsidRPr="000432E0" w:rsidRDefault="000432E0" w:rsidP="000432E0">
      <w:pPr>
        <w:widowControl/>
        <w:wordWrap w:val="0"/>
        <w:spacing w:line="291" w:lineRule="atLeast"/>
        <w:jc w:val="left"/>
        <w:rPr>
          <w:ins w:id="126" w:author="Unknown"/>
          <w:rFonts w:ascii="Tahoma" w:eastAsia="宋体" w:hAnsi="Tahoma" w:cs="Tahoma"/>
          <w:color w:val="222222"/>
          <w:kern w:val="0"/>
          <w:sz w:val="13"/>
          <w:szCs w:val="13"/>
        </w:rPr>
      </w:pPr>
      <w:ins w:id="127"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快、轻量级、减少后端</w:t>
        </w:r>
        <w:r w:rsidRPr="000432E0">
          <w:rPr>
            <w:rFonts w:ascii="Tahoma" w:eastAsia="宋体" w:hAnsi="Tahoma" w:cs="Tahoma"/>
            <w:color w:val="FF0000"/>
            <w:kern w:val="0"/>
            <w:sz w:val="13"/>
            <w:szCs w:val="13"/>
          </w:rPr>
          <w:t>Cache Server</w:t>
        </w:r>
        <w:r w:rsidRPr="000432E0">
          <w:rPr>
            <w:rFonts w:ascii="Tahoma" w:eastAsia="宋体" w:hAnsi="Tahoma" w:cs="Tahoma"/>
            <w:color w:val="FF0000"/>
            <w:kern w:val="0"/>
            <w:sz w:val="13"/>
            <w:szCs w:val="13"/>
          </w:rPr>
          <w:t>连接数、易配置、支持</w:t>
        </w:r>
        <w:r w:rsidRPr="000432E0">
          <w:rPr>
            <w:rFonts w:ascii="Tahoma" w:eastAsia="宋体" w:hAnsi="Tahoma" w:cs="Tahoma"/>
            <w:color w:val="FF0000"/>
            <w:kern w:val="0"/>
            <w:sz w:val="13"/>
            <w:szCs w:val="13"/>
          </w:rPr>
          <w:t>ketama</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modula</w:t>
        </w:r>
        <w:r w:rsidRPr="000432E0">
          <w:rPr>
            <w:rFonts w:ascii="Tahoma" w:eastAsia="宋体" w:hAnsi="Tahoma" w:cs="Tahoma"/>
            <w:color w:val="FF0000"/>
            <w:kern w:val="0"/>
            <w:sz w:val="13"/>
            <w:szCs w:val="13"/>
          </w:rPr>
          <w:t>、</w:t>
        </w:r>
        <w:r w:rsidRPr="000432E0">
          <w:rPr>
            <w:rFonts w:ascii="Tahoma" w:eastAsia="宋体" w:hAnsi="Tahoma" w:cs="Tahoma"/>
            <w:color w:val="FF0000"/>
            <w:kern w:val="0"/>
            <w:sz w:val="13"/>
            <w:szCs w:val="13"/>
          </w:rPr>
          <w:t>random</w:t>
        </w:r>
        <w:r w:rsidRPr="000432E0">
          <w:rPr>
            <w:rFonts w:ascii="Tahoma" w:eastAsia="宋体" w:hAnsi="Tahoma" w:cs="Tahoma"/>
            <w:color w:val="FF0000"/>
            <w:kern w:val="0"/>
            <w:sz w:val="13"/>
            <w:szCs w:val="13"/>
          </w:rPr>
          <w:t>、常用</w:t>
        </w:r>
        <w:r w:rsidRPr="000432E0">
          <w:rPr>
            <w:rFonts w:ascii="Tahoma" w:eastAsia="宋体" w:hAnsi="Tahoma" w:cs="Tahoma"/>
            <w:color w:val="FF0000"/>
            <w:kern w:val="0"/>
            <w:sz w:val="13"/>
            <w:szCs w:val="13"/>
          </w:rPr>
          <w:t xml:space="preserve">hash </w:t>
        </w:r>
        <w:r w:rsidRPr="000432E0">
          <w:rPr>
            <w:rFonts w:ascii="Tahoma" w:eastAsia="宋体" w:hAnsi="Tahoma" w:cs="Tahoma"/>
            <w:color w:val="FF0000"/>
            <w:kern w:val="0"/>
            <w:sz w:val="13"/>
            <w:szCs w:val="13"/>
          </w:rPr>
          <w:t>分片算法</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28" w:author="Unknown"/>
          <w:rFonts w:ascii="Tahoma" w:eastAsia="宋体" w:hAnsi="Tahoma" w:cs="Tahoma"/>
          <w:color w:val="222222"/>
          <w:kern w:val="0"/>
          <w:sz w:val="13"/>
          <w:szCs w:val="13"/>
        </w:rPr>
      </w:pPr>
      <w:ins w:id="12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对于客户端而言，</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集群是透明的，客户端简单，遍于动态扩容</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30" w:author="Unknown"/>
          <w:rFonts w:ascii="Tahoma" w:eastAsia="宋体" w:hAnsi="Tahoma" w:cs="Tahoma"/>
          <w:color w:val="222222"/>
          <w:kern w:val="0"/>
          <w:sz w:val="13"/>
          <w:szCs w:val="13"/>
        </w:rPr>
      </w:pPr>
      <w:ins w:id="131" w:author="Unknown">
        <w:r w:rsidRPr="000432E0">
          <w:rPr>
            <w:rFonts w:ascii="Tahoma" w:eastAsia="宋体" w:hAnsi="Tahoma" w:cs="Tahoma"/>
            <w:color w:val="222222"/>
            <w:kern w:val="0"/>
            <w:sz w:val="13"/>
            <w:szCs w:val="13"/>
          </w:rPr>
          <w:t>    Proxy</w:t>
        </w:r>
        <w:r w:rsidRPr="000432E0">
          <w:rPr>
            <w:rFonts w:ascii="Tahoma" w:eastAsia="宋体" w:hAnsi="Tahoma" w:cs="Tahoma"/>
            <w:color w:val="222222"/>
            <w:kern w:val="0"/>
            <w:sz w:val="13"/>
            <w:szCs w:val="13"/>
          </w:rPr>
          <w:t>为</w:t>
        </w:r>
        <w:r w:rsidRPr="000432E0">
          <w:rPr>
            <w:rFonts w:ascii="Tahoma" w:eastAsia="宋体" w:hAnsi="Tahoma" w:cs="Tahoma"/>
            <w:color w:val="FF0000"/>
            <w:kern w:val="0"/>
            <w:sz w:val="13"/>
            <w:szCs w:val="13"/>
          </w:rPr>
          <w:t>单点、处理一致性</w:t>
        </w:r>
        <w:r w:rsidRPr="000432E0">
          <w:rPr>
            <w:rFonts w:ascii="Tahoma" w:eastAsia="宋体" w:hAnsi="Tahoma" w:cs="Tahoma"/>
            <w:color w:val="FF0000"/>
            <w:kern w:val="0"/>
            <w:sz w:val="13"/>
            <w:szCs w:val="13"/>
          </w:rPr>
          <w:t>hash</w:t>
        </w:r>
        <w:r w:rsidRPr="000432E0">
          <w:rPr>
            <w:rFonts w:ascii="Tahoma" w:eastAsia="宋体" w:hAnsi="Tahoma" w:cs="Tahoma"/>
            <w:color w:val="222222"/>
            <w:kern w:val="0"/>
            <w:sz w:val="13"/>
            <w:szCs w:val="13"/>
          </w:rPr>
          <w:t>时，集群节点</w:t>
        </w:r>
        <w:r w:rsidRPr="000432E0">
          <w:rPr>
            <w:rFonts w:ascii="Tahoma" w:eastAsia="宋体" w:hAnsi="Tahoma" w:cs="Tahoma"/>
            <w:color w:val="FF0000"/>
            <w:kern w:val="0"/>
            <w:sz w:val="13"/>
            <w:szCs w:val="13"/>
          </w:rPr>
          <w:t>可用性检测不存在脑裂问题；</w:t>
        </w:r>
      </w:ins>
    </w:p>
    <w:p w:rsidR="000432E0" w:rsidRPr="000432E0" w:rsidRDefault="000432E0" w:rsidP="000432E0">
      <w:pPr>
        <w:widowControl/>
        <w:wordWrap w:val="0"/>
        <w:spacing w:line="291" w:lineRule="atLeast"/>
        <w:jc w:val="left"/>
        <w:rPr>
          <w:ins w:id="132" w:author="Unknown"/>
          <w:rFonts w:ascii="Tahoma" w:eastAsia="宋体" w:hAnsi="Tahoma" w:cs="Tahoma"/>
          <w:color w:val="222222"/>
          <w:kern w:val="0"/>
          <w:sz w:val="13"/>
          <w:szCs w:val="13"/>
        </w:rPr>
      </w:pPr>
      <w:ins w:id="133"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高性能，</w:t>
        </w:r>
        <w:r w:rsidRPr="000432E0">
          <w:rPr>
            <w:rFonts w:ascii="Tahoma" w:eastAsia="宋体" w:hAnsi="Tahoma" w:cs="Tahoma"/>
            <w:color w:val="FF0000"/>
            <w:kern w:val="0"/>
            <w:sz w:val="13"/>
            <w:szCs w:val="13"/>
          </w:rPr>
          <w:t>CPU</w:t>
        </w:r>
        <w:r w:rsidRPr="000432E0">
          <w:rPr>
            <w:rFonts w:ascii="Tahoma" w:eastAsia="宋体" w:hAnsi="Tahoma" w:cs="Tahoma"/>
            <w:color w:val="FF0000"/>
            <w:kern w:val="0"/>
            <w:sz w:val="13"/>
            <w:szCs w:val="13"/>
          </w:rPr>
          <w:t>密集型</w:t>
        </w:r>
        <w:r w:rsidRPr="000432E0">
          <w:rPr>
            <w:rFonts w:ascii="Tahoma" w:eastAsia="宋体" w:hAnsi="Tahoma" w:cs="Tahoma"/>
            <w:color w:val="222222"/>
            <w:kern w:val="0"/>
            <w:sz w:val="13"/>
            <w:szCs w:val="13"/>
          </w:rPr>
          <w:t>，而</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节点集群多</w:t>
        </w:r>
        <w:r w:rsidRPr="000432E0">
          <w:rPr>
            <w:rFonts w:ascii="Tahoma" w:eastAsia="宋体" w:hAnsi="Tahoma" w:cs="Tahoma"/>
            <w:color w:val="FF0000"/>
            <w:kern w:val="0"/>
            <w:sz w:val="13"/>
            <w:szCs w:val="13"/>
          </w:rPr>
          <w:t>CPU</w:t>
        </w:r>
        <w:r w:rsidRPr="000432E0">
          <w:rPr>
            <w:rFonts w:ascii="Tahoma" w:eastAsia="宋体" w:hAnsi="Tahoma" w:cs="Tahoma"/>
            <w:color w:val="FF0000"/>
            <w:kern w:val="0"/>
            <w:sz w:val="13"/>
            <w:szCs w:val="13"/>
          </w:rPr>
          <w:t>资源冗余，可部署在</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节点集群上，不需要额外设备</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34" w:author="Unknown"/>
          <w:rFonts w:ascii="Tahoma" w:eastAsia="宋体" w:hAnsi="Tahoma" w:cs="Tahoma"/>
          <w:color w:val="222222"/>
          <w:kern w:val="0"/>
          <w:sz w:val="13"/>
          <w:szCs w:val="13"/>
        </w:rPr>
      </w:pPr>
      <w:ins w:id="135" w:author="Unknown">
        <w:r w:rsidRPr="000432E0">
          <w:rPr>
            <w:rFonts w:ascii="Tahoma" w:eastAsia="宋体" w:hAnsi="Tahoma" w:cs="Tahoma"/>
            <w:color w:val="800000"/>
            <w:kern w:val="0"/>
            <w:sz w:val="13"/>
            <w:szCs w:val="13"/>
          </w:rPr>
          <w:t>高可用（</w:t>
        </w:r>
        <w:r w:rsidRPr="000432E0">
          <w:rPr>
            <w:rFonts w:ascii="Tahoma" w:eastAsia="宋体" w:hAnsi="Tahoma" w:cs="Tahoma"/>
            <w:color w:val="800000"/>
            <w:kern w:val="0"/>
            <w:sz w:val="13"/>
            <w:szCs w:val="13"/>
          </w:rPr>
          <w:t>HA</w:t>
        </w:r>
        <w:r w:rsidRPr="000432E0">
          <w:rPr>
            <w:rFonts w:ascii="Tahoma" w:eastAsia="宋体" w:hAnsi="Tahoma" w:cs="Tahoma"/>
            <w:color w:val="800000"/>
            <w:kern w:val="0"/>
            <w:sz w:val="13"/>
            <w:szCs w:val="13"/>
          </w:rPr>
          <w:t>）</w:t>
        </w:r>
        <w:r w:rsidRPr="000432E0">
          <w:rPr>
            <w:rFonts w:ascii="Tahoma" w:eastAsia="宋体" w:hAnsi="Tahoma" w:cs="Tahoma"/>
            <w:color w:val="800000"/>
            <w:kern w:val="0"/>
            <w:sz w:val="13"/>
            <w:szCs w:val="13"/>
          </w:rPr>
          <w:t xml:space="preserve"> Redis Sentinel</w:t>
        </w:r>
        <w:r w:rsidRPr="000432E0">
          <w:rPr>
            <w:rFonts w:ascii="Tahoma" w:eastAsia="宋体" w:hAnsi="Tahoma" w:cs="Tahoma"/>
            <w:color w:val="800000"/>
            <w:kern w:val="0"/>
            <w:sz w:val="13"/>
            <w:szCs w:val="13"/>
          </w:rPr>
          <w:t>（</w:t>
        </w:r>
        <w:r w:rsidRPr="000432E0">
          <w:rPr>
            <w:rFonts w:ascii="Tahoma" w:eastAsia="宋体" w:hAnsi="Tahoma" w:cs="Tahoma"/>
            <w:color w:val="800000"/>
            <w:kern w:val="0"/>
            <w:sz w:val="13"/>
            <w:szCs w:val="13"/>
          </w:rPr>
          <w:t>redis</w:t>
        </w:r>
        <w:r w:rsidRPr="000432E0">
          <w:rPr>
            <w:rFonts w:ascii="Tahoma" w:eastAsia="宋体" w:hAnsi="Tahoma" w:cs="Tahoma"/>
            <w:color w:val="800000"/>
            <w:kern w:val="0"/>
            <w:sz w:val="13"/>
            <w:szCs w:val="13"/>
          </w:rPr>
          <w:t>自带的集群管理工具</w:t>
        </w:r>
        <w:r w:rsidRPr="000432E0">
          <w:rPr>
            <w:rFonts w:ascii="Tahoma" w:eastAsia="宋体" w:hAnsi="Tahoma" w:cs="Tahoma"/>
            <w:color w:val="800000"/>
            <w:kern w:val="0"/>
            <w:sz w:val="13"/>
            <w:szCs w:val="13"/>
          </w:rPr>
          <w:t xml:space="preserve"> </w:t>
        </w:r>
        <w:r w:rsidRPr="000432E0">
          <w:rPr>
            <w:rFonts w:ascii="Tahoma" w:eastAsia="宋体" w:hAnsi="Tahoma" w:cs="Tahoma"/>
            <w:color w:val="800000"/>
            <w:kern w:val="0"/>
            <w:sz w:val="13"/>
            <w:szCs w:val="13"/>
          </w:rPr>
          <w:t>）</w:t>
        </w:r>
      </w:ins>
    </w:p>
    <w:p w:rsidR="000432E0" w:rsidRPr="000432E0" w:rsidRDefault="000432E0" w:rsidP="000432E0">
      <w:pPr>
        <w:widowControl/>
        <w:wordWrap w:val="0"/>
        <w:spacing w:line="291" w:lineRule="atLeast"/>
        <w:jc w:val="left"/>
        <w:rPr>
          <w:ins w:id="136" w:author="Unknown"/>
          <w:rFonts w:ascii="Tahoma" w:eastAsia="宋体" w:hAnsi="Tahoma" w:cs="Tahoma"/>
          <w:color w:val="222222"/>
          <w:kern w:val="0"/>
          <w:sz w:val="13"/>
          <w:szCs w:val="13"/>
        </w:rPr>
      </w:pPr>
      <w:ins w:id="137"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监控（</w:t>
        </w:r>
        <w:r w:rsidRPr="000432E0">
          <w:rPr>
            <w:rFonts w:ascii="Tahoma" w:eastAsia="宋体" w:hAnsi="Tahoma" w:cs="Tahoma"/>
            <w:color w:val="222222"/>
            <w:kern w:val="0"/>
            <w:sz w:val="13"/>
            <w:szCs w:val="13"/>
          </w:rPr>
          <w:t>Monitoring</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Redis Sentinel</w:t>
        </w:r>
        <w:r w:rsidRPr="000432E0">
          <w:rPr>
            <w:rFonts w:ascii="Tahoma" w:eastAsia="宋体" w:hAnsi="Tahoma" w:cs="Tahoma"/>
            <w:color w:val="222222"/>
            <w:kern w:val="0"/>
            <w:sz w:val="13"/>
            <w:szCs w:val="13"/>
          </w:rPr>
          <w:t>实时监控主服务器和从服务器运行状态；</w:t>
        </w:r>
      </w:ins>
    </w:p>
    <w:p w:rsidR="000432E0" w:rsidRPr="000432E0" w:rsidRDefault="000432E0" w:rsidP="000432E0">
      <w:pPr>
        <w:widowControl/>
        <w:wordWrap w:val="0"/>
        <w:spacing w:line="291" w:lineRule="atLeast"/>
        <w:jc w:val="left"/>
        <w:rPr>
          <w:ins w:id="138" w:author="Unknown"/>
          <w:rFonts w:ascii="Tahoma" w:eastAsia="宋体" w:hAnsi="Tahoma" w:cs="Tahoma"/>
          <w:color w:val="222222"/>
          <w:kern w:val="0"/>
          <w:sz w:val="13"/>
          <w:szCs w:val="13"/>
        </w:rPr>
      </w:pPr>
      <w:ins w:id="13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提醒（</w:t>
        </w:r>
        <w:r w:rsidRPr="000432E0">
          <w:rPr>
            <w:rFonts w:ascii="Tahoma" w:eastAsia="宋体" w:hAnsi="Tahoma" w:cs="Tahoma"/>
            <w:color w:val="222222"/>
            <w:kern w:val="0"/>
            <w:sz w:val="13"/>
            <w:szCs w:val="13"/>
          </w:rPr>
          <w:t>Notification</w:t>
        </w:r>
        <w:r w:rsidRPr="000432E0">
          <w:rPr>
            <w:rFonts w:ascii="Tahoma" w:eastAsia="宋体" w:hAnsi="Tahoma" w:cs="Tahoma"/>
            <w:color w:val="222222"/>
            <w:kern w:val="0"/>
            <w:sz w:val="13"/>
            <w:szCs w:val="13"/>
          </w:rPr>
          <w:t>）：当被监控的某个</w:t>
        </w:r>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服务器出现问题时，</w:t>
        </w:r>
        <w:r w:rsidRPr="000432E0">
          <w:rPr>
            <w:rFonts w:ascii="Tahoma" w:eastAsia="宋体" w:hAnsi="Tahoma" w:cs="Tahoma"/>
            <w:color w:val="222222"/>
            <w:kern w:val="0"/>
            <w:sz w:val="13"/>
            <w:szCs w:val="13"/>
          </w:rPr>
          <w:t xml:space="preserve"> Redis Sentinel </w:t>
        </w:r>
        <w:r w:rsidRPr="000432E0">
          <w:rPr>
            <w:rFonts w:ascii="Tahoma" w:eastAsia="宋体" w:hAnsi="Tahoma" w:cs="Tahoma"/>
            <w:color w:val="222222"/>
            <w:kern w:val="0"/>
            <w:sz w:val="13"/>
            <w:szCs w:val="13"/>
          </w:rPr>
          <w:t>可以向系统管理员发送通知，</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也可以通过</w:t>
        </w:r>
        <w:r w:rsidRPr="000432E0">
          <w:rPr>
            <w:rFonts w:ascii="Tahoma" w:eastAsia="宋体" w:hAnsi="Tahoma" w:cs="Tahoma"/>
            <w:color w:val="222222"/>
            <w:kern w:val="0"/>
            <w:sz w:val="13"/>
            <w:szCs w:val="13"/>
          </w:rPr>
          <w:t xml:space="preserve">API </w:t>
        </w:r>
        <w:r w:rsidRPr="000432E0">
          <w:rPr>
            <w:rFonts w:ascii="Tahoma" w:eastAsia="宋体" w:hAnsi="Tahoma" w:cs="Tahoma"/>
            <w:color w:val="222222"/>
            <w:kern w:val="0"/>
            <w:sz w:val="13"/>
            <w:szCs w:val="13"/>
          </w:rPr>
          <w:t>向其他程序发送通知；</w:t>
        </w:r>
      </w:ins>
    </w:p>
    <w:p w:rsidR="000432E0" w:rsidRPr="000432E0" w:rsidRDefault="000432E0" w:rsidP="000432E0">
      <w:pPr>
        <w:widowControl/>
        <w:wordWrap w:val="0"/>
        <w:spacing w:line="291" w:lineRule="atLeast"/>
        <w:jc w:val="left"/>
        <w:rPr>
          <w:ins w:id="140" w:author="Unknown"/>
          <w:rFonts w:ascii="Tahoma" w:eastAsia="宋体" w:hAnsi="Tahoma" w:cs="Tahoma"/>
          <w:color w:val="222222"/>
          <w:kern w:val="0"/>
          <w:sz w:val="13"/>
          <w:szCs w:val="13"/>
        </w:rPr>
      </w:pPr>
      <w:ins w:id="141"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自动故障转移（</w:t>
        </w:r>
        <w:r w:rsidRPr="000432E0">
          <w:rPr>
            <w:rFonts w:ascii="Tahoma" w:eastAsia="宋体" w:hAnsi="Tahoma" w:cs="Tahoma"/>
            <w:color w:val="222222"/>
            <w:kern w:val="0"/>
            <w:sz w:val="13"/>
            <w:szCs w:val="13"/>
          </w:rPr>
          <w:t>Automatic failover</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当一个主服务器不能正常工作时，</w:t>
        </w:r>
        <w:r w:rsidRPr="000432E0">
          <w:rPr>
            <w:rFonts w:ascii="Tahoma" w:eastAsia="宋体" w:hAnsi="Tahoma" w:cs="Tahoma"/>
            <w:color w:val="222222"/>
            <w:kern w:val="0"/>
            <w:sz w:val="13"/>
            <w:szCs w:val="13"/>
          </w:rPr>
          <w:t xml:space="preserve">Redis Sentinel </w:t>
        </w:r>
        <w:r w:rsidRPr="000432E0">
          <w:rPr>
            <w:rFonts w:ascii="Tahoma" w:eastAsia="宋体" w:hAnsi="Tahoma" w:cs="Tahoma"/>
            <w:color w:val="222222"/>
            <w:kern w:val="0"/>
            <w:sz w:val="13"/>
            <w:szCs w:val="13"/>
          </w:rPr>
          <w:t>可以将一个从服务器升级为主服务器，</w:t>
        </w:r>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并对其他从服务器进行配置，让它们使用新的主服务器。当应用程序连接到</w:t>
        </w:r>
        <w:r w:rsidRPr="000432E0">
          <w:rPr>
            <w:rFonts w:ascii="Tahoma" w:eastAsia="宋体" w:hAnsi="Tahoma" w:cs="Tahoma"/>
            <w:color w:val="222222"/>
            <w:kern w:val="0"/>
            <w:sz w:val="13"/>
            <w:szCs w:val="13"/>
          </w:rPr>
          <w:t xml:space="preserve"> Redis </w:t>
        </w:r>
        <w:r w:rsidRPr="000432E0">
          <w:rPr>
            <w:rFonts w:ascii="Tahoma" w:eastAsia="宋体" w:hAnsi="Tahoma" w:cs="Tahoma"/>
            <w:color w:val="222222"/>
            <w:kern w:val="0"/>
            <w:sz w:val="13"/>
            <w:szCs w:val="13"/>
          </w:rPr>
          <w:t>服务器时，</w:t>
        </w:r>
        <w:r w:rsidRPr="000432E0">
          <w:rPr>
            <w:rFonts w:ascii="Tahoma" w:eastAsia="宋体" w:hAnsi="Tahoma" w:cs="Tahoma"/>
            <w:color w:val="222222"/>
            <w:kern w:val="0"/>
            <w:sz w:val="13"/>
            <w:szCs w:val="13"/>
          </w:rPr>
          <w:t xml:space="preserve"> Redis Sentinel</w:t>
        </w:r>
        <w:r w:rsidRPr="000432E0">
          <w:rPr>
            <w:rFonts w:ascii="Tahoma" w:eastAsia="宋体" w:hAnsi="Tahoma" w:cs="Tahoma"/>
            <w:color w:val="222222"/>
            <w:kern w:val="0"/>
            <w:sz w:val="13"/>
            <w:szCs w:val="13"/>
          </w:rPr>
          <w:t>会告之新的主服务器地址和端口。</w:t>
        </w:r>
      </w:ins>
    </w:p>
    <w:p w:rsidR="000432E0" w:rsidRPr="000432E0" w:rsidRDefault="000432E0" w:rsidP="000432E0">
      <w:pPr>
        <w:widowControl/>
        <w:wordWrap w:val="0"/>
        <w:spacing w:line="291" w:lineRule="atLeast"/>
        <w:jc w:val="left"/>
        <w:rPr>
          <w:ins w:id="142" w:author="Unknown"/>
          <w:rFonts w:ascii="Tahoma" w:eastAsia="宋体" w:hAnsi="Tahoma" w:cs="Tahoma"/>
          <w:color w:val="222222"/>
          <w:kern w:val="0"/>
          <w:sz w:val="13"/>
          <w:szCs w:val="13"/>
        </w:rPr>
      </w:pPr>
      <w:ins w:id="143" w:author="Unknown">
        <w:r w:rsidRPr="000432E0">
          <w:rPr>
            <w:rFonts w:ascii="Tahoma" w:eastAsia="宋体" w:hAnsi="Tahoma" w:cs="Tahoma"/>
            <w:color w:val="800000"/>
            <w:kern w:val="0"/>
            <w:sz w:val="13"/>
            <w:szCs w:val="13"/>
          </w:rPr>
          <w:t>单</w:t>
        </w:r>
        <w:r w:rsidRPr="000432E0">
          <w:rPr>
            <w:rFonts w:ascii="Tahoma" w:eastAsia="宋体" w:hAnsi="Tahoma" w:cs="Tahoma"/>
            <w:color w:val="800000"/>
            <w:kern w:val="0"/>
            <w:sz w:val="13"/>
            <w:szCs w:val="13"/>
          </w:rPr>
          <w:t>M-S</w:t>
        </w:r>
        <w:r w:rsidRPr="000432E0">
          <w:rPr>
            <w:rFonts w:ascii="Tahoma" w:eastAsia="宋体" w:hAnsi="Tahoma" w:cs="Tahoma"/>
            <w:color w:val="800000"/>
            <w:kern w:val="0"/>
            <w:sz w:val="13"/>
            <w:szCs w:val="13"/>
          </w:rPr>
          <w:t>结构</w:t>
        </w:r>
      </w:ins>
    </w:p>
    <w:p w:rsidR="000432E0" w:rsidRPr="000432E0" w:rsidRDefault="000432E0" w:rsidP="000432E0">
      <w:pPr>
        <w:widowControl/>
        <w:wordWrap w:val="0"/>
        <w:spacing w:line="291" w:lineRule="atLeast"/>
        <w:jc w:val="left"/>
        <w:rPr>
          <w:ins w:id="144" w:author="Unknown"/>
          <w:rFonts w:ascii="Tahoma" w:eastAsia="宋体" w:hAnsi="Tahoma" w:cs="Tahoma"/>
          <w:color w:val="222222"/>
          <w:kern w:val="0"/>
          <w:sz w:val="13"/>
          <w:szCs w:val="13"/>
        </w:rPr>
      </w:pPr>
      <w:ins w:id="14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单</w:t>
        </w:r>
        <w:r w:rsidRPr="000432E0">
          <w:rPr>
            <w:rFonts w:ascii="Tahoma" w:eastAsia="宋体" w:hAnsi="Tahoma" w:cs="Tahoma"/>
            <w:color w:val="222222"/>
            <w:kern w:val="0"/>
            <w:sz w:val="13"/>
            <w:szCs w:val="13"/>
          </w:rPr>
          <w:t>M-S</w:t>
        </w:r>
        <w:r w:rsidRPr="000432E0">
          <w:rPr>
            <w:rFonts w:ascii="Tahoma" w:eastAsia="宋体" w:hAnsi="Tahoma" w:cs="Tahoma"/>
            <w:color w:val="222222"/>
            <w:kern w:val="0"/>
            <w:sz w:val="13"/>
            <w:szCs w:val="13"/>
          </w:rPr>
          <w:t>结构特点是在</w:t>
        </w:r>
        <w:r w:rsidRPr="000432E0">
          <w:rPr>
            <w:rFonts w:ascii="Tahoma" w:eastAsia="宋体" w:hAnsi="Tahoma" w:cs="Tahoma"/>
            <w:color w:val="222222"/>
            <w:kern w:val="0"/>
            <w:sz w:val="13"/>
            <w:szCs w:val="13"/>
          </w:rPr>
          <w:t>Master</w:t>
        </w:r>
        <w:r w:rsidRPr="000432E0">
          <w:rPr>
            <w:rFonts w:ascii="Tahoma" w:eastAsia="宋体" w:hAnsi="Tahoma" w:cs="Tahoma"/>
            <w:color w:val="222222"/>
            <w:kern w:val="0"/>
            <w:sz w:val="13"/>
            <w:szCs w:val="13"/>
          </w:rPr>
          <w:t>服务器中配置</w:t>
        </w:r>
        <w:r w:rsidRPr="000432E0">
          <w:rPr>
            <w:rFonts w:ascii="Tahoma" w:eastAsia="宋体" w:hAnsi="Tahoma" w:cs="Tahoma"/>
            <w:color w:val="FF0000"/>
            <w:kern w:val="0"/>
            <w:sz w:val="13"/>
            <w:szCs w:val="13"/>
          </w:rPr>
          <w:t>Master Redis</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Redis-1M</w:t>
        </w:r>
        <w:r w:rsidRPr="000432E0">
          <w:rPr>
            <w:rFonts w:ascii="Tahoma" w:eastAsia="宋体" w:hAnsi="Tahoma" w:cs="Tahoma"/>
            <w:color w:val="222222"/>
            <w:kern w:val="0"/>
            <w:sz w:val="13"/>
            <w:szCs w:val="13"/>
          </w:rPr>
          <w:t>）和</w:t>
        </w:r>
        <w:r w:rsidRPr="000432E0">
          <w:rPr>
            <w:rFonts w:ascii="Tahoma" w:eastAsia="宋体" w:hAnsi="Tahoma" w:cs="Tahoma"/>
            <w:color w:val="FF0000"/>
            <w:kern w:val="0"/>
            <w:sz w:val="13"/>
            <w:szCs w:val="13"/>
          </w:rPr>
          <w:t>Master Sentinel</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Sentinel-1M</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46" w:author="Unknown"/>
          <w:rFonts w:ascii="Tahoma" w:eastAsia="宋体" w:hAnsi="Tahoma" w:cs="Tahoma"/>
          <w:color w:val="222222"/>
          <w:kern w:val="0"/>
          <w:sz w:val="13"/>
          <w:szCs w:val="13"/>
        </w:rPr>
      </w:pPr>
      <w:ins w:id="147" w:author="Unknown">
        <w:r w:rsidRPr="000432E0">
          <w:rPr>
            <w:rFonts w:ascii="Tahoma" w:eastAsia="宋体" w:hAnsi="Tahoma" w:cs="Tahoma"/>
            <w:color w:val="222222"/>
            <w:kern w:val="0"/>
            <w:sz w:val="13"/>
            <w:szCs w:val="13"/>
          </w:rPr>
          <w:t>    Slave</w:t>
        </w:r>
        <w:r w:rsidRPr="000432E0">
          <w:rPr>
            <w:rFonts w:ascii="Tahoma" w:eastAsia="宋体" w:hAnsi="Tahoma" w:cs="Tahoma"/>
            <w:color w:val="222222"/>
            <w:kern w:val="0"/>
            <w:sz w:val="13"/>
            <w:szCs w:val="13"/>
          </w:rPr>
          <w:t>服务器中配置</w:t>
        </w:r>
        <w:r w:rsidRPr="000432E0">
          <w:rPr>
            <w:rFonts w:ascii="Tahoma" w:eastAsia="宋体" w:hAnsi="Tahoma" w:cs="Tahoma"/>
            <w:color w:val="FF0000"/>
            <w:kern w:val="0"/>
            <w:sz w:val="13"/>
            <w:szCs w:val="13"/>
          </w:rPr>
          <w:t>Slave Redis</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Redis-1S</w:t>
        </w:r>
        <w:r w:rsidRPr="000432E0">
          <w:rPr>
            <w:rFonts w:ascii="Tahoma" w:eastAsia="宋体" w:hAnsi="Tahoma" w:cs="Tahoma"/>
            <w:color w:val="222222"/>
            <w:kern w:val="0"/>
            <w:sz w:val="13"/>
            <w:szCs w:val="13"/>
          </w:rPr>
          <w:t>）和</w:t>
        </w:r>
        <w:r w:rsidRPr="000432E0">
          <w:rPr>
            <w:rFonts w:ascii="Tahoma" w:eastAsia="宋体" w:hAnsi="Tahoma" w:cs="Tahoma"/>
            <w:color w:val="FF0000"/>
            <w:kern w:val="0"/>
            <w:sz w:val="13"/>
            <w:szCs w:val="13"/>
          </w:rPr>
          <w:t>Slave Sentinel</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Sentinel-1S</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48" w:author="Unknown"/>
          <w:rFonts w:ascii="Tahoma" w:eastAsia="宋体" w:hAnsi="Tahoma" w:cs="Tahoma"/>
          <w:color w:val="222222"/>
          <w:kern w:val="0"/>
          <w:sz w:val="13"/>
          <w:szCs w:val="13"/>
        </w:rPr>
      </w:pPr>
      <w:ins w:id="149"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其中</w:t>
        </w:r>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Master Redis</w:t>
        </w:r>
        <w:r w:rsidRPr="000432E0">
          <w:rPr>
            <w:rFonts w:ascii="Tahoma" w:eastAsia="宋体" w:hAnsi="Tahoma" w:cs="Tahoma"/>
            <w:color w:val="222222"/>
            <w:kern w:val="0"/>
            <w:sz w:val="13"/>
            <w:szCs w:val="13"/>
          </w:rPr>
          <w:t>可以提供</w:t>
        </w:r>
        <w:r w:rsidRPr="000432E0">
          <w:rPr>
            <w:rFonts w:ascii="Tahoma" w:eastAsia="宋体" w:hAnsi="Tahoma" w:cs="Tahoma"/>
            <w:color w:val="FF0000"/>
            <w:kern w:val="0"/>
            <w:sz w:val="13"/>
            <w:szCs w:val="13"/>
          </w:rPr>
          <w:t>读写</w:t>
        </w:r>
        <w:r w:rsidRPr="000432E0">
          <w:rPr>
            <w:rFonts w:ascii="Tahoma" w:eastAsia="宋体" w:hAnsi="Tahoma" w:cs="Tahoma"/>
            <w:color w:val="222222"/>
            <w:kern w:val="0"/>
            <w:sz w:val="13"/>
            <w:szCs w:val="13"/>
          </w:rPr>
          <w:t>服务，但是</w:t>
        </w:r>
        <w:r w:rsidRPr="000432E0">
          <w:rPr>
            <w:rFonts w:ascii="Tahoma" w:eastAsia="宋体" w:hAnsi="Tahoma" w:cs="Tahoma"/>
            <w:color w:val="FF0000"/>
            <w:kern w:val="0"/>
            <w:sz w:val="13"/>
            <w:szCs w:val="13"/>
          </w:rPr>
          <w:t>Slave Redis</w:t>
        </w:r>
        <w:r w:rsidRPr="000432E0">
          <w:rPr>
            <w:rFonts w:ascii="Tahoma" w:eastAsia="宋体" w:hAnsi="Tahoma" w:cs="Tahoma"/>
            <w:color w:val="222222"/>
            <w:kern w:val="0"/>
            <w:sz w:val="13"/>
            <w:szCs w:val="13"/>
          </w:rPr>
          <w:t>只能提供</w:t>
        </w:r>
        <w:r w:rsidRPr="000432E0">
          <w:rPr>
            <w:rFonts w:ascii="Tahoma" w:eastAsia="宋体" w:hAnsi="Tahoma" w:cs="Tahoma"/>
            <w:color w:val="FF0000"/>
            <w:kern w:val="0"/>
            <w:sz w:val="13"/>
            <w:szCs w:val="13"/>
          </w:rPr>
          <w:t>只读</w:t>
        </w:r>
        <w:r w:rsidRPr="000432E0">
          <w:rPr>
            <w:rFonts w:ascii="Tahoma" w:eastAsia="宋体" w:hAnsi="Tahoma" w:cs="Tahoma"/>
            <w:color w:val="222222"/>
            <w:kern w:val="0"/>
            <w:sz w:val="13"/>
            <w:szCs w:val="13"/>
          </w:rPr>
          <w:t>服务。因此，在业务压力比较大的情况下，可以选择将只读业务放在</w:t>
        </w:r>
        <w:r w:rsidRPr="000432E0">
          <w:rPr>
            <w:rFonts w:ascii="Tahoma" w:eastAsia="宋体" w:hAnsi="Tahoma" w:cs="Tahoma"/>
            <w:color w:val="222222"/>
            <w:kern w:val="0"/>
            <w:sz w:val="13"/>
            <w:szCs w:val="13"/>
          </w:rPr>
          <w:t>Slave Redis</w:t>
        </w:r>
        <w:r w:rsidRPr="000432E0">
          <w:rPr>
            <w:rFonts w:ascii="Tahoma" w:eastAsia="宋体" w:hAnsi="Tahoma" w:cs="Tahoma"/>
            <w:color w:val="222222"/>
            <w:kern w:val="0"/>
            <w:sz w:val="13"/>
            <w:szCs w:val="13"/>
          </w:rPr>
          <w:t>中进行。</w:t>
        </w:r>
      </w:ins>
    </w:p>
    <w:p w:rsidR="000432E0" w:rsidRPr="000432E0" w:rsidRDefault="000432E0" w:rsidP="000432E0">
      <w:pPr>
        <w:widowControl/>
        <w:wordWrap w:val="0"/>
        <w:spacing w:line="291" w:lineRule="atLeast"/>
        <w:jc w:val="left"/>
        <w:rPr>
          <w:ins w:id="150" w:author="Unknown"/>
          <w:rFonts w:ascii="Tahoma" w:eastAsia="宋体" w:hAnsi="Tahoma" w:cs="Tahoma"/>
          <w:color w:val="222222"/>
          <w:kern w:val="0"/>
          <w:sz w:val="13"/>
          <w:szCs w:val="13"/>
        </w:rPr>
      </w:pPr>
      <w:ins w:id="151" w:author="Unknown">
        <w:r w:rsidRPr="000432E0">
          <w:rPr>
            <w:rFonts w:ascii="Tahoma" w:eastAsia="宋体" w:hAnsi="Tahoma" w:cs="Tahoma"/>
            <w:color w:val="800000"/>
            <w:kern w:val="0"/>
            <w:sz w:val="13"/>
            <w:szCs w:val="13"/>
          </w:rPr>
          <w:t>双</w:t>
        </w:r>
        <w:r w:rsidRPr="000432E0">
          <w:rPr>
            <w:rFonts w:ascii="Tahoma" w:eastAsia="宋体" w:hAnsi="Tahoma" w:cs="Tahoma"/>
            <w:color w:val="800000"/>
            <w:kern w:val="0"/>
            <w:sz w:val="13"/>
            <w:szCs w:val="13"/>
          </w:rPr>
          <w:t>M-S</w:t>
        </w:r>
        <w:r w:rsidRPr="000432E0">
          <w:rPr>
            <w:rFonts w:ascii="Tahoma" w:eastAsia="宋体" w:hAnsi="Tahoma" w:cs="Tahoma"/>
            <w:color w:val="800000"/>
            <w:kern w:val="0"/>
            <w:sz w:val="13"/>
            <w:szCs w:val="13"/>
          </w:rPr>
          <w:t>结构</w:t>
        </w:r>
      </w:ins>
    </w:p>
    <w:p w:rsidR="000432E0" w:rsidRPr="000432E0" w:rsidRDefault="000432E0" w:rsidP="000432E0">
      <w:pPr>
        <w:widowControl/>
        <w:wordWrap w:val="0"/>
        <w:spacing w:line="291" w:lineRule="atLeast"/>
        <w:jc w:val="left"/>
        <w:rPr>
          <w:ins w:id="152" w:author="Unknown"/>
          <w:rFonts w:ascii="Tahoma" w:eastAsia="宋体" w:hAnsi="Tahoma" w:cs="Tahoma"/>
          <w:color w:val="222222"/>
          <w:kern w:val="0"/>
          <w:sz w:val="13"/>
          <w:szCs w:val="13"/>
        </w:rPr>
      </w:pPr>
      <w:ins w:id="15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双</w:t>
        </w:r>
        <w:r w:rsidRPr="000432E0">
          <w:rPr>
            <w:rFonts w:ascii="Tahoma" w:eastAsia="宋体" w:hAnsi="Tahoma" w:cs="Tahoma"/>
            <w:color w:val="222222"/>
            <w:kern w:val="0"/>
            <w:sz w:val="13"/>
            <w:szCs w:val="13"/>
          </w:rPr>
          <w:t>M-S</w:t>
        </w:r>
        <w:r w:rsidRPr="000432E0">
          <w:rPr>
            <w:rFonts w:ascii="Tahoma" w:eastAsia="宋体" w:hAnsi="Tahoma" w:cs="Tahoma"/>
            <w:color w:val="222222"/>
            <w:kern w:val="0"/>
            <w:sz w:val="13"/>
            <w:szCs w:val="13"/>
          </w:rPr>
          <w:t>结构的特点是在</w:t>
        </w:r>
        <w:r w:rsidRPr="000432E0">
          <w:rPr>
            <w:rFonts w:ascii="Tahoma" w:eastAsia="宋体" w:hAnsi="Tahoma" w:cs="Tahoma"/>
            <w:color w:val="FF0000"/>
            <w:kern w:val="0"/>
            <w:sz w:val="13"/>
            <w:szCs w:val="13"/>
          </w:rPr>
          <w:t>每台服务器</w:t>
        </w:r>
        <w:r w:rsidRPr="000432E0">
          <w:rPr>
            <w:rFonts w:ascii="Tahoma" w:eastAsia="宋体" w:hAnsi="Tahoma" w:cs="Tahoma"/>
            <w:color w:val="222222"/>
            <w:kern w:val="0"/>
            <w:sz w:val="13"/>
            <w:szCs w:val="13"/>
          </w:rPr>
          <w:t>上配置一个</w:t>
        </w:r>
        <w:r w:rsidRPr="000432E0">
          <w:rPr>
            <w:rFonts w:ascii="Tahoma" w:eastAsia="宋体" w:hAnsi="Tahoma" w:cs="Tahoma"/>
            <w:color w:val="FF0000"/>
            <w:kern w:val="0"/>
            <w:sz w:val="13"/>
            <w:szCs w:val="13"/>
          </w:rPr>
          <w:t>Master Redis</w:t>
        </w:r>
        <w:r w:rsidRPr="000432E0">
          <w:rPr>
            <w:rFonts w:ascii="Tahoma" w:eastAsia="宋体" w:hAnsi="Tahoma" w:cs="Tahoma"/>
            <w:color w:val="222222"/>
            <w:kern w:val="0"/>
            <w:sz w:val="13"/>
            <w:szCs w:val="13"/>
          </w:rPr>
          <w:t>，同时部署一个</w:t>
        </w:r>
        <w:r w:rsidRPr="000432E0">
          <w:rPr>
            <w:rFonts w:ascii="Tahoma" w:eastAsia="宋体" w:hAnsi="Tahoma" w:cs="Tahoma"/>
            <w:color w:val="FF0000"/>
            <w:kern w:val="0"/>
            <w:sz w:val="13"/>
            <w:szCs w:val="13"/>
          </w:rPr>
          <w:t>Slave Redis</w:t>
        </w:r>
        <w:r w:rsidRPr="000432E0">
          <w:rPr>
            <w:rFonts w:ascii="Tahoma" w:eastAsia="宋体" w:hAnsi="Tahoma" w:cs="Tahoma"/>
            <w:color w:val="222222"/>
            <w:kern w:val="0"/>
            <w:sz w:val="13"/>
            <w:szCs w:val="13"/>
          </w:rPr>
          <w:t>。由两个</w:t>
        </w:r>
        <w:r w:rsidRPr="000432E0">
          <w:rPr>
            <w:rFonts w:ascii="Tahoma" w:eastAsia="宋体" w:hAnsi="Tahoma" w:cs="Tahoma"/>
            <w:color w:val="FF0000"/>
            <w:kern w:val="0"/>
            <w:sz w:val="13"/>
            <w:szCs w:val="13"/>
          </w:rPr>
          <w:t>Redis Sentinel</w:t>
        </w:r>
        <w:r w:rsidRPr="000432E0">
          <w:rPr>
            <w:rFonts w:ascii="Tahoma" w:eastAsia="宋体" w:hAnsi="Tahoma" w:cs="Tahoma"/>
            <w:color w:val="222222"/>
            <w:kern w:val="0"/>
            <w:sz w:val="13"/>
            <w:szCs w:val="13"/>
          </w:rPr>
          <w:t>同时对</w:t>
        </w:r>
        <w:r w:rsidRPr="000432E0">
          <w:rPr>
            <w:rFonts w:ascii="Tahoma" w:eastAsia="宋体" w:hAnsi="Tahoma" w:cs="Tahoma"/>
            <w:color w:val="FF0000"/>
            <w:kern w:val="0"/>
            <w:sz w:val="13"/>
            <w:szCs w:val="13"/>
          </w:rPr>
          <w:t>4</w:t>
        </w:r>
        <w:r w:rsidRPr="000432E0">
          <w:rPr>
            <w:rFonts w:ascii="Tahoma" w:eastAsia="宋体" w:hAnsi="Tahoma" w:cs="Tahoma"/>
            <w:color w:val="FF0000"/>
            <w:kern w:val="0"/>
            <w:sz w:val="13"/>
            <w:szCs w:val="13"/>
          </w:rPr>
          <w:t>个</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进行监控</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两个</w:t>
        </w:r>
        <w:r w:rsidRPr="000432E0">
          <w:rPr>
            <w:rFonts w:ascii="Tahoma" w:eastAsia="宋体" w:hAnsi="Tahoma" w:cs="Tahoma"/>
            <w:color w:val="FF0000"/>
            <w:kern w:val="0"/>
            <w:sz w:val="13"/>
            <w:szCs w:val="13"/>
          </w:rPr>
          <w:t>Master Redis</w:t>
        </w:r>
        <w:r w:rsidRPr="000432E0">
          <w:rPr>
            <w:rFonts w:ascii="Tahoma" w:eastAsia="宋体" w:hAnsi="Tahoma" w:cs="Tahoma"/>
            <w:color w:val="222222"/>
            <w:kern w:val="0"/>
            <w:sz w:val="13"/>
            <w:szCs w:val="13"/>
          </w:rPr>
          <w:t>可以同时对应用程序提供</w:t>
        </w:r>
        <w:r w:rsidRPr="000432E0">
          <w:rPr>
            <w:rFonts w:ascii="Tahoma" w:eastAsia="宋体" w:hAnsi="Tahoma" w:cs="Tahoma"/>
            <w:color w:val="FF0000"/>
            <w:kern w:val="0"/>
            <w:sz w:val="13"/>
            <w:szCs w:val="13"/>
          </w:rPr>
          <w:t>读写</w:t>
        </w:r>
        <w:r w:rsidRPr="000432E0">
          <w:rPr>
            <w:rFonts w:ascii="Tahoma" w:eastAsia="宋体" w:hAnsi="Tahoma" w:cs="Tahoma"/>
            <w:color w:val="222222"/>
            <w:kern w:val="0"/>
            <w:sz w:val="13"/>
            <w:szCs w:val="13"/>
          </w:rPr>
          <w:t>服务，即便其中一个服务器出现故障，另一个服务器也可以同时运行两个</w:t>
        </w:r>
        <w:r w:rsidRPr="000432E0">
          <w:rPr>
            <w:rFonts w:ascii="Tahoma" w:eastAsia="宋体" w:hAnsi="Tahoma" w:cs="Tahoma"/>
            <w:color w:val="222222"/>
            <w:kern w:val="0"/>
            <w:sz w:val="13"/>
            <w:szCs w:val="13"/>
          </w:rPr>
          <w:t>Master Redis</w:t>
        </w:r>
        <w:r w:rsidRPr="000432E0">
          <w:rPr>
            <w:rFonts w:ascii="Tahoma" w:eastAsia="宋体" w:hAnsi="Tahoma" w:cs="Tahoma"/>
            <w:color w:val="222222"/>
            <w:kern w:val="0"/>
            <w:sz w:val="13"/>
            <w:szCs w:val="13"/>
          </w:rPr>
          <w:t>提供读写服务；</w:t>
        </w:r>
      </w:ins>
    </w:p>
    <w:p w:rsidR="000432E0" w:rsidRPr="000432E0" w:rsidRDefault="000432E0" w:rsidP="000432E0">
      <w:pPr>
        <w:widowControl/>
        <w:wordWrap w:val="0"/>
        <w:spacing w:line="291" w:lineRule="atLeast"/>
        <w:jc w:val="left"/>
        <w:rPr>
          <w:ins w:id="154" w:author="Unknown"/>
          <w:rFonts w:ascii="Tahoma" w:eastAsia="宋体" w:hAnsi="Tahoma" w:cs="Tahoma"/>
          <w:color w:val="222222"/>
          <w:kern w:val="0"/>
          <w:sz w:val="13"/>
          <w:szCs w:val="13"/>
        </w:rPr>
      </w:pPr>
      <w:ins w:id="15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缺点是</w:t>
        </w:r>
        <w:r w:rsidRPr="000432E0">
          <w:rPr>
            <w:rFonts w:ascii="Tahoma" w:eastAsia="宋体" w:hAnsi="Tahoma" w:cs="Tahoma"/>
            <w:color w:val="FF0000"/>
            <w:kern w:val="0"/>
            <w:sz w:val="13"/>
            <w:szCs w:val="13"/>
          </w:rPr>
          <w:t>两个</w:t>
        </w:r>
        <w:r w:rsidRPr="000432E0">
          <w:rPr>
            <w:rFonts w:ascii="Tahoma" w:eastAsia="宋体" w:hAnsi="Tahoma" w:cs="Tahoma"/>
            <w:color w:val="FF0000"/>
            <w:kern w:val="0"/>
            <w:sz w:val="13"/>
            <w:szCs w:val="13"/>
          </w:rPr>
          <w:t>Master redis</w:t>
        </w:r>
        <w:r w:rsidRPr="000432E0">
          <w:rPr>
            <w:rFonts w:ascii="Tahoma" w:eastAsia="宋体" w:hAnsi="Tahoma" w:cs="Tahoma"/>
            <w:color w:val="FF0000"/>
            <w:kern w:val="0"/>
            <w:sz w:val="13"/>
            <w:szCs w:val="13"/>
          </w:rPr>
          <w:t>之间无法实现数据共享</w:t>
        </w:r>
        <w:r w:rsidRPr="000432E0">
          <w:rPr>
            <w:rFonts w:ascii="Tahoma" w:eastAsia="宋体" w:hAnsi="Tahoma" w:cs="Tahoma"/>
            <w:color w:val="222222"/>
            <w:kern w:val="0"/>
            <w:sz w:val="13"/>
            <w:szCs w:val="13"/>
          </w:rPr>
          <w:t>，不适合存在大量用户数据关联的应用使用。</w:t>
        </w:r>
      </w:ins>
    </w:p>
    <w:p w:rsidR="000432E0" w:rsidRPr="000432E0" w:rsidRDefault="000432E0" w:rsidP="000432E0">
      <w:pPr>
        <w:widowControl/>
        <w:wordWrap w:val="0"/>
        <w:spacing w:line="291" w:lineRule="atLeast"/>
        <w:jc w:val="left"/>
        <w:rPr>
          <w:ins w:id="156" w:author="Unknown"/>
          <w:rFonts w:ascii="Tahoma" w:eastAsia="宋体" w:hAnsi="Tahoma" w:cs="Tahoma"/>
          <w:color w:val="222222"/>
          <w:kern w:val="0"/>
          <w:sz w:val="13"/>
          <w:szCs w:val="13"/>
        </w:rPr>
      </w:pPr>
      <w:ins w:id="157" w:author="Unknown">
        <w:r w:rsidRPr="000432E0">
          <w:rPr>
            <w:rFonts w:ascii="Tahoma" w:eastAsia="宋体" w:hAnsi="Tahoma" w:cs="Tahoma"/>
            <w:color w:val="800000"/>
            <w:kern w:val="0"/>
            <w:sz w:val="13"/>
            <w:szCs w:val="13"/>
          </w:rPr>
          <w:t>单</w:t>
        </w:r>
        <w:r w:rsidRPr="000432E0">
          <w:rPr>
            <w:rFonts w:ascii="Tahoma" w:eastAsia="宋体" w:hAnsi="Tahoma" w:cs="Tahoma"/>
            <w:color w:val="800000"/>
            <w:kern w:val="0"/>
            <w:sz w:val="13"/>
            <w:szCs w:val="13"/>
          </w:rPr>
          <w:t>M-S</w:t>
        </w:r>
        <w:r w:rsidRPr="000432E0">
          <w:rPr>
            <w:rFonts w:ascii="Tahoma" w:eastAsia="宋体" w:hAnsi="Tahoma" w:cs="Tahoma"/>
            <w:color w:val="800000"/>
            <w:kern w:val="0"/>
            <w:sz w:val="13"/>
            <w:szCs w:val="13"/>
          </w:rPr>
          <w:t>结构和双</w:t>
        </w:r>
        <w:r w:rsidRPr="000432E0">
          <w:rPr>
            <w:rFonts w:ascii="Tahoma" w:eastAsia="宋体" w:hAnsi="Tahoma" w:cs="Tahoma"/>
            <w:color w:val="800000"/>
            <w:kern w:val="0"/>
            <w:sz w:val="13"/>
            <w:szCs w:val="13"/>
          </w:rPr>
          <w:t>M-S</w:t>
        </w:r>
        <w:r w:rsidRPr="000432E0">
          <w:rPr>
            <w:rFonts w:ascii="Tahoma" w:eastAsia="宋体" w:hAnsi="Tahoma" w:cs="Tahoma"/>
            <w:color w:val="800000"/>
            <w:kern w:val="0"/>
            <w:sz w:val="13"/>
            <w:szCs w:val="13"/>
          </w:rPr>
          <w:t>结构比较</w:t>
        </w:r>
      </w:ins>
    </w:p>
    <w:p w:rsidR="000432E0" w:rsidRPr="000432E0" w:rsidRDefault="000432E0" w:rsidP="000432E0">
      <w:pPr>
        <w:widowControl/>
        <w:wordWrap w:val="0"/>
        <w:spacing w:line="291" w:lineRule="atLeast"/>
        <w:jc w:val="left"/>
        <w:rPr>
          <w:ins w:id="158" w:author="Unknown"/>
          <w:rFonts w:ascii="Tahoma" w:eastAsia="宋体" w:hAnsi="Tahoma" w:cs="Tahoma"/>
          <w:color w:val="222222"/>
          <w:kern w:val="0"/>
          <w:sz w:val="13"/>
          <w:szCs w:val="13"/>
        </w:rPr>
      </w:pPr>
      <w:ins w:id="159"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xml:space="preserve">  </w:t>
        </w:r>
        <w:r w:rsidRPr="000432E0">
          <w:rPr>
            <w:rFonts w:ascii="Tahoma" w:eastAsia="宋体" w:hAnsi="Tahoma" w:cs="Tahoma"/>
            <w:color w:val="FF0000"/>
            <w:kern w:val="0"/>
            <w:sz w:val="13"/>
            <w:szCs w:val="13"/>
          </w:rPr>
          <w:t>单</w:t>
        </w:r>
        <w:r w:rsidRPr="000432E0">
          <w:rPr>
            <w:rFonts w:ascii="Tahoma" w:eastAsia="宋体" w:hAnsi="Tahoma" w:cs="Tahoma"/>
            <w:color w:val="FF0000"/>
            <w:kern w:val="0"/>
            <w:sz w:val="13"/>
            <w:szCs w:val="13"/>
          </w:rPr>
          <w:t>M-S</w:t>
        </w:r>
        <w:r w:rsidRPr="000432E0">
          <w:rPr>
            <w:rFonts w:ascii="Tahoma" w:eastAsia="宋体" w:hAnsi="Tahoma" w:cs="Tahoma"/>
            <w:color w:val="FF0000"/>
            <w:kern w:val="0"/>
            <w:sz w:val="13"/>
            <w:szCs w:val="13"/>
          </w:rPr>
          <w:t>结构</w:t>
        </w:r>
        <w:r w:rsidRPr="000432E0">
          <w:rPr>
            <w:rFonts w:ascii="Tahoma" w:eastAsia="宋体" w:hAnsi="Tahoma" w:cs="Tahoma"/>
            <w:color w:val="222222"/>
            <w:kern w:val="0"/>
            <w:sz w:val="13"/>
            <w:szCs w:val="13"/>
          </w:rPr>
          <w:t>适用于</w:t>
        </w:r>
        <w:r w:rsidRPr="000432E0">
          <w:rPr>
            <w:rFonts w:ascii="Tahoma" w:eastAsia="宋体" w:hAnsi="Tahoma" w:cs="Tahoma"/>
            <w:color w:val="FF0000"/>
            <w:kern w:val="0"/>
            <w:sz w:val="13"/>
            <w:szCs w:val="13"/>
          </w:rPr>
          <w:t>不同用户数据存在关联</w:t>
        </w:r>
        <w:r w:rsidRPr="000432E0">
          <w:rPr>
            <w:rFonts w:ascii="Tahoma" w:eastAsia="宋体" w:hAnsi="Tahoma" w:cs="Tahoma"/>
            <w:color w:val="222222"/>
            <w:kern w:val="0"/>
            <w:sz w:val="13"/>
            <w:szCs w:val="13"/>
          </w:rPr>
          <w:t>，但</w:t>
        </w:r>
        <w:r w:rsidRPr="000432E0">
          <w:rPr>
            <w:rFonts w:ascii="Tahoma" w:eastAsia="宋体" w:hAnsi="Tahoma" w:cs="Tahoma"/>
            <w:color w:val="FF0000"/>
            <w:kern w:val="0"/>
            <w:sz w:val="13"/>
            <w:szCs w:val="13"/>
          </w:rPr>
          <w:t>应用可以实现读写分离的业务模式。</w:t>
        </w:r>
        <w:r w:rsidRPr="000432E0">
          <w:rPr>
            <w:rFonts w:ascii="Tahoma" w:eastAsia="宋体" w:hAnsi="Tahoma" w:cs="Tahoma"/>
            <w:color w:val="FF0000"/>
            <w:kern w:val="0"/>
            <w:sz w:val="13"/>
            <w:szCs w:val="13"/>
          </w:rPr>
          <w:t>Master</w:t>
        </w:r>
        <w:r w:rsidRPr="000432E0">
          <w:rPr>
            <w:rFonts w:ascii="Tahoma" w:eastAsia="宋体" w:hAnsi="Tahoma" w:cs="Tahoma"/>
            <w:color w:val="FF0000"/>
            <w:kern w:val="0"/>
            <w:sz w:val="13"/>
            <w:szCs w:val="13"/>
          </w:rPr>
          <w:t>主要提供写操作</w:t>
        </w:r>
        <w:r w:rsidRPr="000432E0">
          <w:rPr>
            <w:rFonts w:ascii="Tahoma" w:eastAsia="宋体" w:hAnsi="Tahoma" w:cs="Tahoma"/>
            <w:color w:val="222222"/>
            <w:kern w:val="0"/>
            <w:sz w:val="13"/>
            <w:szCs w:val="13"/>
          </w:rPr>
          <w:t>，</w:t>
        </w:r>
        <w:r w:rsidRPr="000432E0">
          <w:rPr>
            <w:rFonts w:ascii="Tahoma" w:eastAsia="宋体" w:hAnsi="Tahoma" w:cs="Tahoma"/>
            <w:color w:val="FF0000"/>
            <w:kern w:val="0"/>
            <w:sz w:val="13"/>
            <w:szCs w:val="13"/>
          </w:rPr>
          <w:t>Slave</w:t>
        </w:r>
        <w:r w:rsidRPr="000432E0">
          <w:rPr>
            <w:rFonts w:ascii="Tahoma" w:eastAsia="宋体" w:hAnsi="Tahoma" w:cs="Tahoma"/>
            <w:color w:val="FF0000"/>
            <w:kern w:val="0"/>
            <w:sz w:val="13"/>
            <w:szCs w:val="13"/>
          </w:rPr>
          <w:t>主要提供读操作</w:t>
        </w:r>
        <w:r w:rsidRPr="000432E0">
          <w:rPr>
            <w:rFonts w:ascii="Tahoma" w:eastAsia="宋体" w:hAnsi="Tahoma" w:cs="Tahoma"/>
            <w:color w:val="222222"/>
            <w:kern w:val="0"/>
            <w:sz w:val="13"/>
            <w:szCs w:val="13"/>
          </w:rPr>
          <w:t>，充分利用硬件资源；</w:t>
        </w:r>
      </w:ins>
    </w:p>
    <w:p w:rsidR="000432E0" w:rsidRPr="000432E0" w:rsidRDefault="000432E0" w:rsidP="000432E0">
      <w:pPr>
        <w:widowControl/>
        <w:wordWrap w:val="0"/>
        <w:spacing w:line="291" w:lineRule="atLeast"/>
        <w:jc w:val="left"/>
        <w:rPr>
          <w:ins w:id="160" w:author="Unknown"/>
          <w:rFonts w:ascii="Tahoma" w:eastAsia="宋体" w:hAnsi="Tahoma" w:cs="Tahoma"/>
          <w:color w:val="222222"/>
          <w:kern w:val="0"/>
          <w:sz w:val="13"/>
          <w:szCs w:val="13"/>
        </w:rPr>
      </w:pPr>
      <w:ins w:id="161"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w:t>
        </w:r>
        <w:r w:rsidRPr="000432E0">
          <w:rPr>
            <w:rFonts w:ascii="Tahoma" w:eastAsia="宋体" w:hAnsi="Tahoma" w:cs="Tahoma"/>
            <w:color w:val="FF0000"/>
            <w:kern w:val="0"/>
            <w:sz w:val="13"/>
            <w:szCs w:val="13"/>
          </w:rPr>
          <w:t>双（多）</w:t>
        </w:r>
        <w:r w:rsidRPr="000432E0">
          <w:rPr>
            <w:rFonts w:ascii="Tahoma" w:eastAsia="宋体" w:hAnsi="Tahoma" w:cs="Tahoma"/>
            <w:color w:val="FF0000"/>
            <w:kern w:val="0"/>
            <w:sz w:val="13"/>
            <w:szCs w:val="13"/>
          </w:rPr>
          <w:t>M-S</w:t>
        </w:r>
        <w:r w:rsidRPr="000432E0">
          <w:rPr>
            <w:rFonts w:ascii="Tahoma" w:eastAsia="宋体" w:hAnsi="Tahoma" w:cs="Tahoma"/>
            <w:color w:val="FF0000"/>
            <w:kern w:val="0"/>
            <w:sz w:val="13"/>
            <w:szCs w:val="13"/>
          </w:rPr>
          <w:t>结构适用于用户间不存在或者存在较少的数据关联的业务模式，读写效率是单</w:t>
        </w:r>
        <w:r w:rsidRPr="000432E0">
          <w:rPr>
            <w:rFonts w:ascii="Tahoma" w:eastAsia="宋体" w:hAnsi="Tahoma" w:cs="Tahoma"/>
            <w:color w:val="FF0000"/>
            <w:kern w:val="0"/>
            <w:sz w:val="13"/>
            <w:szCs w:val="13"/>
          </w:rPr>
          <w:t>M-S</w:t>
        </w:r>
        <w:r w:rsidRPr="000432E0">
          <w:rPr>
            <w:rFonts w:ascii="Tahoma" w:eastAsia="宋体" w:hAnsi="Tahoma" w:cs="Tahoma"/>
            <w:color w:val="FF0000"/>
            <w:kern w:val="0"/>
            <w:sz w:val="13"/>
            <w:szCs w:val="13"/>
          </w:rPr>
          <w:t>的两（多）倍</w:t>
        </w:r>
        <w:r w:rsidRPr="000432E0">
          <w:rPr>
            <w:rFonts w:ascii="Tahoma" w:eastAsia="宋体" w:hAnsi="Tahoma" w:cs="Tahoma"/>
            <w:color w:val="222222"/>
            <w:kern w:val="0"/>
            <w:sz w:val="13"/>
            <w:szCs w:val="13"/>
          </w:rPr>
          <w:t>，但</w:t>
        </w:r>
        <w:r w:rsidRPr="000432E0">
          <w:rPr>
            <w:rFonts w:ascii="Tahoma" w:eastAsia="宋体" w:hAnsi="Tahoma" w:cs="Tahoma"/>
            <w:color w:val="FF0000"/>
            <w:kern w:val="0"/>
            <w:sz w:val="13"/>
            <w:szCs w:val="13"/>
          </w:rPr>
          <w:t>要求故障时单台服务器能够承担两个</w:t>
        </w:r>
        <w:r w:rsidRPr="000432E0">
          <w:rPr>
            <w:rFonts w:ascii="Tahoma" w:eastAsia="宋体" w:hAnsi="Tahoma" w:cs="Tahoma"/>
            <w:color w:val="FF0000"/>
            <w:kern w:val="0"/>
            <w:sz w:val="13"/>
            <w:szCs w:val="13"/>
          </w:rPr>
          <w:t>Mater Redis</w:t>
        </w:r>
        <w:r w:rsidRPr="000432E0">
          <w:rPr>
            <w:rFonts w:ascii="Tahoma" w:eastAsia="宋体" w:hAnsi="Tahoma" w:cs="Tahoma"/>
            <w:color w:val="FF0000"/>
            <w:kern w:val="0"/>
            <w:sz w:val="13"/>
            <w:szCs w:val="13"/>
          </w:rPr>
          <w:t>的资源需求；</w:t>
        </w:r>
      </w:ins>
    </w:p>
    <w:p w:rsidR="000432E0" w:rsidRPr="000432E0" w:rsidRDefault="000432E0" w:rsidP="000432E0">
      <w:pPr>
        <w:widowControl/>
        <w:wordWrap w:val="0"/>
        <w:spacing w:line="291" w:lineRule="atLeast"/>
        <w:jc w:val="left"/>
        <w:rPr>
          <w:ins w:id="162" w:author="Unknown"/>
          <w:rFonts w:ascii="Tahoma" w:eastAsia="宋体" w:hAnsi="Tahoma" w:cs="Tahoma"/>
          <w:color w:val="222222"/>
          <w:kern w:val="0"/>
          <w:sz w:val="13"/>
          <w:szCs w:val="13"/>
        </w:rPr>
      </w:pPr>
      <w:ins w:id="16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发布</w:t>
        </w:r>
        <w:r w:rsidRPr="000432E0">
          <w:rPr>
            <w:rFonts w:ascii="Tahoma" w:eastAsia="宋体" w:hAnsi="Tahoma" w:cs="Tahoma"/>
            <w:color w:val="222222"/>
            <w:kern w:val="0"/>
            <w:sz w:val="13"/>
            <w:szCs w:val="13"/>
          </w:rPr>
          <w:t>/</w:t>
        </w:r>
        <w:r w:rsidRPr="000432E0">
          <w:rPr>
            <w:rFonts w:ascii="Tahoma" w:eastAsia="宋体" w:hAnsi="Tahoma" w:cs="Tahoma"/>
            <w:color w:val="222222"/>
            <w:kern w:val="0"/>
            <w:sz w:val="13"/>
            <w:szCs w:val="13"/>
          </w:rPr>
          <w:t>订阅（</w:t>
        </w:r>
        <w:r w:rsidRPr="000432E0">
          <w:rPr>
            <w:rFonts w:ascii="Tahoma" w:eastAsia="宋体" w:hAnsi="Tahoma" w:cs="Tahoma"/>
            <w:color w:val="222222"/>
            <w:kern w:val="0"/>
            <w:sz w:val="13"/>
            <w:szCs w:val="13"/>
          </w:rPr>
          <w:t>Pub/Sub</w:t>
        </w:r>
        <w:r w:rsidRPr="000432E0">
          <w:rPr>
            <w:rFonts w:ascii="Tahoma" w:eastAsia="宋体" w:hAnsi="Tahoma" w:cs="Tahoma"/>
            <w:color w:val="222222"/>
            <w:kern w:val="0"/>
            <w:sz w:val="13"/>
            <w:szCs w:val="13"/>
          </w:rPr>
          <w:t>）监控：</w:t>
        </w:r>
        <w:r w:rsidRPr="000432E0">
          <w:rPr>
            <w:rFonts w:ascii="Tahoma" w:eastAsia="宋体" w:hAnsi="Tahoma" w:cs="Tahoma"/>
            <w:color w:val="222222"/>
            <w:kern w:val="0"/>
            <w:sz w:val="13"/>
            <w:szCs w:val="13"/>
          </w:rPr>
          <w:t xml:space="preserve">Redis-Monitor </w:t>
        </w:r>
        <w:r w:rsidRPr="000432E0">
          <w:rPr>
            <w:rFonts w:ascii="Tahoma" w:eastAsia="宋体" w:hAnsi="Tahoma" w:cs="Tahoma"/>
            <w:color w:val="222222"/>
            <w:kern w:val="0"/>
            <w:sz w:val="13"/>
            <w:szCs w:val="13"/>
          </w:rPr>
          <w:t>历史</w:t>
        </w:r>
        <w:r w:rsidRPr="000432E0">
          <w:rPr>
            <w:rFonts w:ascii="Tahoma" w:eastAsia="宋体" w:hAnsi="Tahoma" w:cs="Tahoma"/>
            <w:color w:val="222222"/>
            <w:kern w:val="0"/>
            <w:sz w:val="13"/>
            <w:szCs w:val="13"/>
          </w:rPr>
          <w:t>redis</w:t>
        </w:r>
        <w:r w:rsidRPr="000432E0">
          <w:rPr>
            <w:rFonts w:ascii="Tahoma" w:eastAsia="宋体" w:hAnsi="Tahoma" w:cs="Tahoma"/>
            <w:color w:val="222222"/>
            <w:kern w:val="0"/>
            <w:sz w:val="13"/>
            <w:szCs w:val="13"/>
          </w:rPr>
          <w:t>运行查询：</w:t>
        </w:r>
        <w:r w:rsidRPr="000432E0">
          <w:rPr>
            <w:rFonts w:ascii="Tahoma" w:eastAsia="宋体" w:hAnsi="Tahoma" w:cs="Tahoma"/>
            <w:color w:val="FF0000"/>
            <w:kern w:val="0"/>
            <w:sz w:val="13"/>
            <w:szCs w:val="13"/>
          </w:rPr>
          <w:t>CPU</w:t>
        </w:r>
        <w:r w:rsidRPr="000432E0">
          <w:rPr>
            <w:rFonts w:ascii="Tahoma" w:eastAsia="宋体" w:hAnsi="Tahoma" w:cs="Tahoma"/>
            <w:color w:val="FF0000"/>
            <w:kern w:val="0"/>
            <w:sz w:val="13"/>
            <w:szCs w:val="13"/>
          </w:rPr>
          <w:t>、内存、命中率、请求量、主从切换</w:t>
        </w:r>
        <w:r w:rsidRPr="000432E0">
          <w:rPr>
            <w:rFonts w:ascii="Tahoma" w:eastAsia="宋体" w:hAnsi="Tahoma" w:cs="Tahoma"/>
            <w:color w:val="222222"/>
            <w:kern w:val="0"/>
            <w:sz w:val="13"/>
            <w:szCs w:val="13"/>
          </w:rPr>
          <w:t>等实时监控曲线。</w:t>
        </w:r>
      </w:ins>
    </w:p>
    <w:p w:rsidR="000432E0" w:rsidRPr="000432E0" w:rsidRDefault="000432E0" w:rsidP="000432E0">
      <w:pPr>
        <w:widowControl/>
        <w:wordWrap w:val="0"/>
        <w:spacing w:line="291" w:lineRule="atLeast"/>
        <w:jc w:val="left"/>
        <w:rPr>
          <w:ins w:id="164" w:author="Unknown"/>
          <w:rFonts w:ascii="Tahoma" w:eastAsia="宋体" w:hAnsi="Tahoma" w:cs="Tahoma"/>
          <w:color w:val="222222"/>
          <w:kern w:val="0"/>
          <w:sz w:val="13"/>
          <w:szCs w:val="13"/>
        </w:rPr>
      </w:pPr>
      <w:ins w:id="165" w:author="Unknown">
        <w:r w:rsidRPr="000432E0">
          <w:rPr>
            <w:rFonts w:ascii="Tahoma" w:eastAsia="宋体" w:hAnsi="Tahoma" w:cs="Tahoma"/>
            <w:b/>
            <w:bCs/>
            <w:color w:val="222222"/>
            <w:kern w:val="0"/>
            <w:sz w:val="13"/>
          </w:rPr>
          <w:t>2.</w:t>
        </w:r>
        <w:r w:rsidRPr="000432E0">
          <w:rPr>
            <w:rFonts w:ascii="Tahoma" w:eastAsia="宋体" w:hAnsi="Tahoma" w:cs="Tahoma"/>
            <w:b/>
            <w:bCs/>
            <w:color w:val="222222"/>
            <w:kern w:val="0"/>
            <w:sz w:val="13"/>
          </w:rPr>
          <w:t>数据类型</w:t>
        </w:r>
        <w:r w:rsidRPr="000432E0">
          <w:rPr>
            <w:rFonts w:ascii="Tahoma" w:eastAsia="宋体" w:hAnsi="Tahoma" w:cs="Tahoma"/>
            <w:b/>
            <w:bCs/>
            <w:color w:val="222222"/>
            <w:kern w:val="0"/>
            <w:sz w:val="13"/>
          </w:rPr>
          <w:t>Redis</w:t>
        </w:r>
        <w:r w:rsidRPr="000432E0">
          <w:rPr>
            <w:rFonts w:ascii="Tahoma" w:eastAsia="宋体" w:hAnsi="Tahoma" w:cs="Tahoma"/>
            <w:b/>
            <w:bCs/>
            <w:color w:val="222222"/>
            <w:kern w:val="0"/>
            <w:sz w:val="13"/>
          </w:rPr>
          <w:t>使用场景</w:t>
        </w:r>
      </w:ins>
    </w:p>
    <w:p w:rsidR="000432E0" w:rsidRPr="000432E0" w:rsidRDefault="000432E0" w:rsidP="000432E0">
      <w:pPr>
        <w:widowControl/>
        <w:wordWrap w:val="0"/>
        <w:spacing w:line="291" w:lineRule="atLeast"/>
        <w:jc w:val="left"/>
        <w:rPr>
          <w:ins w:id="166" w:author="Unknown"/>
          <w:rFonts w:ascii="Tahoma" w:eastAsia="宋体" w:hAnsi="Tahoma" w:cs="Tahoma"/>
          <w:color w:val="222222"/>
          <w:kern w:val="0"/>
          <w:sz w:val="13"/>
          <w:szCs w:val="13"/>
        </w:rPr>
      </w:pPr>
      <w:ins w:id="167" w:author="Unknown">
        <w:r w:rsidRPr="000432E0">
          <w:rPr>
            <w:rFonts w:ascii="Tahoma" w:eastAsia="宋体" w:hAnsi="Tahoma" w:cs="Tahoma"/>
            <w:color w:val="800000"/>
            <w:kern w:val="0"/>
            <w:sz w:val="13"/>
            <w:szCs w:val="13"/>
          </w:rPr>
          <w:t>String</w:t>
        </w:r>
      </w:ins>
    </w:p>
    <w:p w:rsidR="000432E0" w:rsidRPr="000432E0" w:rsidRDefault="000432E0" w:rsidP="000432E0">
      <w:pPr>
        <w:widowControl/>
        <w:wordWrap w:val="0"/>
        <w:spacing w:line="291" w:lineRule="atLeast"/>
        <w:jc w:val="left"/>
        <w:rPr>
          <w:ins w:id="168" w:author="Unknown"/>
          <w:rFonts w:ascii="Tahoma" w:eastAsia="宋体" w:hAnsi="Tahoma" w:cs="Tahoma"/>
          <w:color w:val="222222"/>
          <w:kern w:val="0"/>
          <w:sz w:val="13"/>
          <w:szCs w:val="13"/>
        </w:rPr>
      </w:pPr>
      <w:ins w:id="169" w:author="Unknown">
        <w:r w:rsidRPr="000432E0">
          <w:rPr>
            <w:rFonts w:ascii="Tahoma" w:eastAsia="宋体" w:hAnsi="Tahoma" w:cs="Tahoma"/>
            <w:color w:val="800000"/>
            <w:kern w:val="0"/>
            <w:sz w:val="13"/>
            <w:szCs w:val="13"/>
          </w:rPr>
          <w:t>计数器应用</w:t>
        </w:r>
      </w:ins>
    </w:p>
    <w:p w:rsidR="000432E0" w:rsidRPr="000432E0" w:rsidRDefault="000432E0" w:rsidP="000432E0">
      <w:pPr>
        <w:widowControl/>
        <w:wordWrap w:val="0"/>
        <w:spacing w:line="291" w:lineRule="atLeast"/>
        <w:jc w:val="left"/>
        <w:rPr>
          <w:ins w:id="170" w:author="Unknown"/>
          <w:rFonts w:ascii="Tahoma" w:eastAsia="宋体" w:hAnsi="Tahoma" w:cs="Tahoma"/>
          <w:color w:val="222222"/>
          <w:kern w:val="0"/>
          <w:sz w:val="13"/>
          <w:szCs w:val="13"/>
        </w:rPr>
      </w:pPr>
      <w:ins w:id="171" w:author="Unknown">
        <w:r w:rsidRPr="000432E0">
          <w:rPr>
            <w:rFonts w:ascii="Tahoma" w:eastAsia="宋体" w:hAnsi="Tahoma" w:cs="Tahoma"/>
            <w:color w:val="800000"/>
            <w:kern w:val="0"/>
            <w:sz w:val="13"/>
            <w:szCs w:val="13"/>
          </w:rPr>
          <w:t>List</w:t>
        </w:r>
      </w:ins>
    </w:p>
    <w:p w:rsidR="000432E0" w:rsidRPr="000432E0" w:rsidRDefault="000432E0" w:rsidP="000432E0">
      <w:pPr>
        <w:widowControl/>
        <w:wordWrap w:val="0"/>
        <w:spacing w:line="291" w:lineRule="atLeast"/>
        <w:jc w:val="left"/>
        <w:rPr>
          <w:ins w:id="172" w:author="Unknown"/>
          <w:rFonts w:ascii="Tahoma" w:eastAsia="宋体" w:hAnsi="Tahoma" w:cs="Tahoma"/>
          <w:color w:val="222222"/>
          <w:kern w:val="0"/>
          <w:sz w:val="13"/>
          <w:szCs w:val="13"/>
        </w:rPr>
      </w:pPr>
      <w:ins w:id="17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取</w:t>
        </w:r>
        <w:r w:rsidRPr="000432E0">
          <w:rPr>
            <w:rFonts w:ascii="Tahoma" w:eastAsia="宋体" w:hAnsi="Tahoma" w:cs="Tahoma"/>
            <w:color w:val="FF0000"/>
            <w:kern w:val="0"/>
            <w:sz w:val="13"/>
            <w:szCs w:val="13"/>
          </w:rPr>
          <w:t>最新</w:t>
        </w:r>
        <w:r w:rsidRPr="000432E0">
          <w:rPr>
            <w:rFonts w:ascii="Tahoma" w:eastAsia="宋体" w:hAnsi="Tahoma" w:cs="Tahoma"/>
            <w:color w:val="FF0000"/>
            <w:kern w:val="0"/>
            <w:sz w:val="13"/>
            <w:szCs w:val="13"/>
          </w:rPr>
          <w:t>N</w:t>
        </w:r>
        <w:r w:rsidRPr="000432E0">
          <w:rPr>
            <w:rFonts w:ascii="Tahoma" w:eastAsia="宋体" w:hAnsi="Tahoma" w:cs="Tahoma"/>
            <w:color w:val="FF0000"/>
            <w:kern w:val="0"/>
            <w:sz w:val="13"/>
            <w:szCs w:val="13"/>
          </w:rPr>
          <w:t>个数据</w:t>
        </w:r>
        <w:r w:rsidRPr="000432E0">
          <w:rPr>
            <w:rFonts w:ascii="Tahoma" w:eastAsia="宋体" w:hAnsi="Tahoma" w:cs="Tahoma"/>
            <w:color w:val="222222"/>
            <w:kern w:val="0"/>
            <w:sz w:val="13"/>
            <w:szCs w:val="13"/>
          </w:rPr>
          <w:t>的操作；</w:t>
        </w:r>
      </w:ins>
    </w:p>
    <w:p w:rsidR="000432E0" w:rsidRPr="000432E0" w:rsidRDefault="000432E0" w:rsidP="000432E0">
      <w:pPr>
        <w:widowControl/>
        <w:wordWrap w:val="0"/>
        <w:spacing w:line="291" w:lineRule="atLeast"/>
        <w:jc w:val="left"/>
        <w:rPr>
          <w:ins w:id="174" w:author="Unknown"/>
          <w:rFonts w:ascii="Tahoma" w:eastAsia="宋体" w:hAnsi="Tahoma" w:cs="Tahoma"/>
          <w:color w:val="222222"/>
          <w:kern w:val="0"/>
          <w:sz w:val="13"/>
          <w:szCs w:val="13"/>
        </w:rPr>
      </w:pPr>
      <w:ins w:id="175"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消息队列</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76" w:author="Unknown"/>
          <w:rFonts w:ascii="Tahoma" w:eastAsia="宋体" w:hAnsi="Tahoma" w:cs="Tahoma"/>
          <w:color w:val="222222"/>
          <w:kern w:val="0"/>
          <w:sz w:val="13"/>
          <w:szCs w:val="13"/>
        </w:rPr>
      </w:pPr>
      <w:ins w:id="177"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w:t>
        </w:r>
        <w:r w:rsidRPr="000432E0">
          <w:rPr>
            <w:rFonts w:ascii="Tahoma" w:eastAsia="宋体" w:hAnsi="Tahoma" w:cs="Tahoma"/>
            <w:color w:val="FF0000"/>
            <w:kern w:val="0"/>
            <w:sz w:val="13"/>
            <w:szCs w:val="13"/>
          </w:rPr>
          <w:t>删除</w:t>
        </w:r>
        <w:r w:rsidRPr="000432E0">
          <w:rPr>
            <w:rFonts w:ascii="Tahoma" w:eastAsia="宋体" w:hAnsi="Tahoma" w:cs="Tahoma"/>
            <w:color w:val="222222"/>
            <w:kern w:val="0"/>
            <w:sz w:val="13"/>
            <w:szCs w:val="13"/>
          </w:rPr>
          <w:t>与</w:t>
        </w:r>
        <w:r w:rsidRPr="000432E0">
          <w:rPr>
            <w:rFonts w:ascii="Tahoma" w:eastAsia="宋体" w:hAnsi="Tahoma" w:cs="Tahoma"/>
            <w:color w:val="FF0000"/>
            <w:kern w:val="0"/>
            <w:sz w:val="13"/>
            <w:szCs w:val="13"/>
          </w:rPr>
          <w:t>过滤</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78" w:author="Unknown"/>
          <w:rFonts w:ascii="Tahoma" w:eastAsia="宋体" w:hAnsi="Tahoma" w:cs="Tahoma"/>
          <w:color w:val="222222"/>
          <w:kern w:val="0"/>
          <w:sz w:val="13"/>
          <w:szCs w:val="13"/>
        </w:rPr>
      </w:pPr>
      <w:ins w:id="179"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 </w:t>
        </w:r>
        <w:r w:rsidRPr="000432E0">
          <w:rPr>
            <w:rFonts w:ascii="Tahoma" w:eastAsia="宋体" w:hAnsi="Tahoma" w:cs="Tahoma"/>
            <w:color w:val="FF0000"/>
            <w:kern w:val="0"/>
            <w:sz w:val="13"/>
            <w:szCs w:val="13"/>
          </w:rPr>
          <w:t>实时分析</w:t>
        </w:r>
        <w:r w:rsidRPr="000432E0">
          <w:rPr>
            <w:rFonts w:ascii="Tahoma" w:eastAsia="宋体" w:hAnsi="Tahoma" w:cs="Tahoma"/>
            <w:color w:val="222222"/>
            <w:kern w:val="0"/>
            <w:sz w:val="13"/>
            <w:szCs w:val="13"/>
          </w:rPr>
          <w:t>正在发生的情况，用于</w:t>
        </w:r>
        <w:r w:rsidRPr="000432E0">
          <w:rPr>
            <w:rFonts w:ascii="Tahoma" w:eastAsia="宋体" w:hAnsi="Tahoma" w:cs="Tahoma"/>
            <w:color w:val="FF0000"/>
            <w:kern w:val="0"/>
            <w:sz w:val="13"/>
            <w:szCs w:val="13"/>
          </w:rPr>
          <w:t>数据统计</w:t>
        </w:r>
        <w:r w:rsidRPr="000432E0">
          <w:rPr>
            <w:rFonts w:ascii="Tahoma" w:eastAsia="宋体" w:hAnsi="Tahoma" w:cs="Tahoma"/>
            <w:color w:val="222222"/>
            <w:kern w:val="0"/>
            <w:sz w:val="13"/>
            <w:szCs w:val="13"/>
          </w:rPr>
          <w:t>与</w:t>
        </w:r>
        <w:r w:rsidRPr="000432E0">
          <w:rPr>
            <w:rFonts w:ascii="Tahoma" w:eastAsia="宋体" w:hAnsi="Tahoma" w:cs="Tahoma"/>
            <w:color w:val="FF0000"/>
            <w:kern w:val="0"/>
            <w:sz w:val="13"/>
            <w:szCs w:val="13"/>
          </w:rPr>
          <w:t>防止垃圾邮件</w:t>
        </w:r>
        <w:r w:rsidRPr="000432E0">
          <w:rPr>
            <w:rFonts w:ascii="Tahoma" w:eastAsia="宋体" w:hAnsi="Tahoma" w:cs="Tahoma"/>
            <w:color w:val="222222"/>
            <w:kern w:val="0"/>
            <w:sz w:val="13"/>
            <w:szCs w:val="13"/>
          </w:rPr>
          <w:t>（结合</w:t>
        </w:r>
        <w:r w:rsidRPr="000432E0">
          <w:rPr>
            <w:rFonts w:ascii="Tahoma" w:eastAsia="宋体" w:hAnsi="Tahoma" w:cs="Tahoma"/>
            <w:color w:val="222222"/>
            <w:kern w:val="0"/>
            <w:sz w:val="13"/>
            <w:szCs w:val="13"/>
          </w:rPr>
          <w:t>Set</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80" w:author="Unknown"/>
          <w:rFonts w:ascii="Tahoma" w:eastAsia="宋体" w:hAnsi="Tahoma" w:cs="Tahoma"/>
          <w:color w:val="222222"/>
          <w:kern w:val="0"/>
          <w:sz w:val="13"/>
          <w:szCs w:val="13"/>
        </w:rPr>
      </w:pPr>
      <w:ins w:id="181" w:author="Unknown">
        <w:r w:rsidRPr="000432E0">
          <w:rPr>
            <w:rFonts w:ascii="Tahoma" w:eastAsia="宋体" w:hAnsi="Tahoma" w:cs="Tahoma"/>
            <w:color w:val="FF0000"/>
            <w:kern w:val="0"/>
            <w:sz w:val="13"/>
            <w:szCs w:val="13"/>
          </w:rPr>
          <w:t>Set Uniqe</w:t>
        </w:r>
        <w:r w:rsidRPr="000432E0">
          <w:rPr>
            <w:rFonts w:ascii="Tahoma" w:eastAsia="宋体" w:hAnsi="Tahoma" w:cs="Tahoma"/>
            <w:color w:val="222222"/>
            <w:kern w:val="0"/>
            <w:sz w:val="13"/>
            <w:szCs w:val="13"/>
          </w:rPr>
          <w:t>操作，获取某段时间所有数据</w:t>
        </w:r>
        <w:r w:rsidRPr="000432E0">
          <w:rPr>
            <w:rFonts w:ascii="Tahoma" w:eastAsia="宋体" w:hAnsi="Tahoma" w:cs="Tahoma"/>
            <w:color w:val="FF0000"/>
            <w:kern w:val="0"/>
            <w:sz w:val="13"/>
            <w:szCs w:val="13"/>
          </w:rPr>
          <w:t>排重值实时系统，反垃圾系统共同好友、二度好友</w:t>
        </w:r>
        <w:r w:rsidRPr="000432E0">
          <w:rPr>
            <w:rFonts w:ascii="Tahoma" w:eastAsia="宋体" w:hAnsi="Tahoma" w:cs="Tahoma"/>
            <w:color w:val="222222"/>
            <w:kern w:val="0"/>
            <w:sz w:val="13"/>
            <w:szCs w:val="13"/>
          </w:rPr>
          <w:t>利用</w:t>
        </w:r>
        <w:r w:rsidRPr="000432E0">
          <w:rPr>
            <w:rFonts w:ascii="Tahoma" w:eastAsia="宋体" w:hAnsi="Tahoma" w:cs="Tahoma"/>
            <w:color w:val="FF0000"/>
            <w:kern w:val="0"/>
            <w:sz w:val="13"/>
            <w:szCs w:val="13"/>
          </w:rPr>
          <w:t>唯一性</w:t>
        </w:r>
        <w:r w:rsidRPr="000432E0">
          <w:rPr>
            <w:rFonts w:ascii="Tahoma" w:eastAsia="宋体" w:hAnsi="Tahoma" w:cs="Tahoma"/>
            <w:color w:val="222222"/>
            <w:kern w:val="0"/>
            <w:sz w:val="13"/>
            <w:szCs w:val="13"/>
          </w:rPr>
          <w:t>，可以</w:t>
        </w:r>
        <w:r w:rsidRPr="000432E0">
          <w:rPr>
            <w:rFonts w:ascii="Tahoma" w:eastAsia="宋体" w:hAnsi="Tahoma" w:cs="Tahoma"/>
            <w:color w:val="FF0000"/>
            <w:kern w:val="0"/>
            <w:sz w:val="13"/>
            <w:szCs w:val="13"/>
          </w:rPr>
          <w:t>统计</w:t>
        </w:r>
        <w:r w:rsidRPr="000432E0">
          <w:rPr>
            <w:rFonts w:ascii="Tahoma" w:eastAsia="宋体" w:hAnsi="Tahoma" w:cs="Tahoma"/>
            <w:color w:val="222222"/>
            <w:kern w:val="0"/>
            <w:sz w:val="13"/>
            <w:szCs w:val="13"/>
          </w:rPr>
          <w:t>访问网站的所有</w:t>
        </w:r>
        <w:r w:rsidRPr="000432E0">
          <w:rPr>
            <w:rFonts w:ascii="Tahoma" w:eastAsia="宋体" w:hAnsi="Tahoma" w:cs="Tahoma"/>
            <w:color w:val="FF0000"/>
            <w:kern w:val="0"/>
            <w:sz w:val="13"/>
            <w:szCs w:val="13"/>
          </w:rPr>
          <w:t>独立</w:t>
        </w:r>
        <w:r w:rsidRPr="000432E0">
          <w:rPr>
            <w:rFonts w:ascii="Tahoma" w:eastAsia="宋体" w:hAnsi="Tahoma" w:cs="Tahoma"/>
            <w:color w:val="FF0000"/>
            <w:kern w:val="0"/>
            <w:sz w:val="13"/>
            <w:szCs w:val="13"/>
          </w:rPr>
          <w:t xml:space="preserve"> IP</w:t>
        </w:r>
        <w:r w:rsidRPr="000432E0">
          <w:rPr>
            <w:rFonts w:ascii="Tahoma" w:eastAsia="宋体" w:hAnsi="Tahoma" w:cs="Tahoma"/>
            <w:color w:val="222222"/>
            <w:kern w:val="0"/>
            <w:sz w:val="13"/>
            <w:szCs w:val="13"/>
          </w:rPr>
          <w:t>好友推荐的时候，根据</w:t>
        </w:r>
        <w:r w:rsidRPr="000432E0">
          <w:rPr>
            <w:rFonts w:ascii="Tahoma" w:eastAsia="宋体" w:hAnsi="Tahoma" w:cs="Tahoma"/>
            <w:color w:val="222222"/>
            <w:kern w:val="0"/>
            <w:sz w:val="13"/>
            <w:szCs w:val="13"/>
          </w:rPr>
          <w:t xml:space="preserve"> tag </w:t>
        </w:r>
        <w:r w:rsidRPr="000432E0">
          <w:rPr>
            <w:rFonts w:ascii="Tahoma" w:eastAsia="宋体" w:hAnsi="Tahoma" w:cs="Tahoma"/>
            <w:color w:val="FF0000"/>
            <w:kern w:val="0"/>
            <w:sz w:val="13"/>
            <w:szCs w:val="13"/>
          </w:rPr>
          <w:t>求交集</w:t>
        </w:r>
        <w:r w:rsidRPr="000432E0">
          <w:rPr>
            <w:rFonts w:ascii="Tahoma" w:eastAsia="宋体" w:hAnsi="Tahoma" w:cs="Tahoma"/>
            <w:color w:val="222222"/>
            <w:kern w:val="0"/>
            <w:sz w:val="13"/>
            <w:szCs w:val="13"/>
          </w:rPr>
          <w:t>，大于某个</w:t>
        </w:r>
        <w:r w:rsidRPr="000432E0">
          <w:rPr>
            <w:rFonts w:ascii="Tahoma" w:eastAsia="宋体" w:hAnsi="Tahoma" w:cs="Tahoma"/>
            <w:color w:val="222222"/>
            <w:kern w:val="0"/>
            <w:sz w:val="13"/>
            <w:szCs w:val="13"/>
          </w:rPr>
          <w:t xml:space="preserve"> threshold </w:t>
        </w:r>
        <w:r w:rsidRPr="000432E0">
          <w:rPr>
            <w:rFonts w:ascii="Tahoma" w:eastAsia="宋体" w:hAnsi="Tahoma" w:cs="Tahoma"/>
            <w:color w:val="222222"/>
            <w:kern w:val="0"/>
            <w:sz w:val="13"/>
            <w:szCs w:val="13"/>
          </w:rPr>
          <w:t>就可以推荐</w:t>
        </w:r>
        <w:r w:rsidRPr="000432E0">
          <w:rPr>
            <w:rFonts w:ascii="Tahoma" w:eastAsia="宋体" w:hAnsi="Tahoma" w:cs="Tahoma"/>
            <w:color w:val="222222"/>
            <w:kern w:val="0"/>
            <w:sz w:val="13"/>
            <w:szCs w:val="13"/>
          </w:rPr>
          <w:t>Hashes</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82" w:author="Unknown"/>
          <w:rFonts w:ascii="Tahoma" w:eastAsia="宋体" w:hAnsi="Tahoma" w:cs="Tahoma"/>
          <w:color w:val="222222"/>
          <w:kern w:val="0"/>
          <w:sz w:val="13"/>
          <w:szCs w:val="13"/>
        </w:rPr>
      </w:pPr>
      <w:ins w:id="183" w:author="Unknown">
        <w:r w:rsidRPr="000432E0">
          <w:rPr>
            <w:rFonts w:ascii="Tahoma" w:eastAsia="宋体" w:hAnsi="Tahoma" w:cs="Tahoma"/>
            <w:color w:val="222222"/>
            <w:kern w:val="0"/>
            <w:sz w:val="13"/>
            <w:szCs w:val="13"/>
          </w:rPr>
          <w:t>    </w:t>
        </w:r>
        <w:r w:rsidRPr="000432E0">
          <w:rPr>
            <w:rFonts w:ascii="Tahoma" w:eastAsia="宋体" w:hAnsi="Tahoma" w:cs="Tahoma"/>
            <w:color w:val="FF0000"/>
            <w:kern w:val="0"/>
            <w:sz w:val="13"/>
            <w:szCs w:val="13"/>
          </w:rPr>
          <w:t>存储、读取、修改用户属性；</w:t>
        </w:r>
      </w:ins>
    </w:p>
    <w:p w:rsidR="000432E0" w:rsidRPr="000432E0" w:rsidRDefault="000432E0" w:rsidP="000432E0">
      <w:pPr>
        <w:widowControl/>
        <w:wordWrap w:val="0"/>
        <w:spacing w:line="291" w:lineRule="atLeast"/>
        <w:jc w:val="left"/>
        <w:rPr>
          <w:ins w:id="184" w:author="Unknown"/>
          <w:rFonts w:ascii="Tahoma" w:eastAsia="宋体" w:hAnsi="Tahoma" w:cs="Tahoma"/>
          <w:color w:val="222222"/>
          <w:kern w:val="0"/>
          <w:sz w:val="13"/>
          <w:szCs w:val="13"/>
        </w:rPr>
      </w:pPr>
      <w:ins w:id="185" w:author="Unknown">
        <w:r w:rsidRPr="000432E0">
          <w:rPr>
            <w:rFonts w:ascii="Tahoma" w:eastAsia="宋体" w:hAnsi="Tahoma" w:cs="Tahoma"/>
            <w:color w:val="222222"/>
            <w:kern w:val="0"/>
            <w:sz w:val="13"/>
            <w:szCs w:val="13"/>
          </w:rPr>
          <w:t>Sorted Set </w:t>
        </w:r>
        <w:r w:rsidRPr="000432E0">
          <w:rPr>
            <w:rFonts w:ascii="Tahoma" w:eastAsia="宋体" w:hAnsi="Tahoma" w:cs="Tahoma"/>
            <w:color w:val="FF0000"/>
            <w:kern w:val="0"/>
            <w:sz w:val="13"/>
            <w:szCs w:val="13"/>
          </w:rPr>
          <w:t>排行榜</w:t>
        </w:r>
        <w:r w:rsidRPr="000432E0">
          <w:rPr>
            <w:rFonts w:ascii="Tahoma" w:eastAsia="宋体" w:hAnsi="Tahoma" w:cs="Tahoma"/>
            <w:color w:val="222222"/>
            <w:kern w:val="0"/>
            <w:sz w:val="13"/>
            <w:szCs w:val="13"/>
          </w:rPr>
          <w:t>应用，取</w:t>
        </w:r>
        <w:r w:rsidRPr="000432E0">
          <w:rPr>
            <w:rFonts w:ascii="Tahoma" w:eastAsia="宋体" w:hAnsi="Tahoma" w:cs="Tahoma"/>
            <w:color w:val="FF0000"/>
            <w:kern w:val="0"/>
            <w:sz w:val="13"/>
            <w:szCs w:val="13"/>
          </w:rPr>
          <w:t>TOP N</w:t>
        </w:r>
        <w:r w:rsidRPr="000432E0">
          <w:rPr>
            <w:rFonts w:ascii="Tahoma" w:eastAsia="宋体" w:hAnsi="Tahoma" w:cs="Tahoma"/>
            <w:color w:val="222222"/>
            <w:kern w:val="0"/>
            <w:sz w:val="13"/>
            <w:szCs w:val="13"/>
          </w:rPr>
          <w:t>操作需要</w:t>
        </w:r>
        <w:r w:rsidRPr="000432E0">
          <w:rPr>
            <w:rFonts w:ascii="Tahoma" w:eastAsia="宋体" w:hAnsi="Tahoma" w:cs="Tahoma"/>
            <w:color w:val="FF0000"/>
            <w:kern w:val="0"/>
            <w:sz w:val="13"/>
            <w:szCs w:val="13"/>
          </w:rPr>
          <w:t>精准设定过期时间</w:t>
        </w:r>
        <w:r w:rsidRPr="000432E0">
          <w:rPr>
            <w:rFonts w:ascii="Tahoma" w:eastAsia="宋体" w:hAnsi="Tahoma" w:cs="Tahoma"/>
            <w:color w:val="222222"/>
            <w:kern w:val="0"/>
            <w:sz w:val="13"/>
            <w:szCs w:val="13"/>
          </w:rPr>
          <w:t>的应用（时间戳作为</w:t>
        </w:r>
        <w:r w:rsidRPr="000432E0">
          <w:rPr>
            <w:rFonts w:ascii="Tahoma" w:eastAsia="宋体" w:hAnsi="Tahoma" w:cs="Tahoma"/>
            <w:color w:val="222222"/>
            <w:kern w:val="0"/>
            <w:sz w:val="13"/>
            <w:szCs w:val="13"/>
          </w:rPr>
          <w:t>Score</w:t>
        </w:r>
        <w:r w:rsidRPr="000432E0">
          <w:rPr>
            <w:rFonts w:ascii="Tahoma" w:eastAsia="宋体" w:hAnsi="Tahoma" w:cs="Tahoma"/>
            <w:color w:val="222222"/>
            <w:kern w:val="0"/>
            <w:sz w:val="13"/>
            <w:szCs w:val="13"/>
          </w:rPr>
          <w:t>）带有</w:t>
        </w:r>
        <w:r w:rsidRPr="000432E0">
          <w:rPr>
            <w:rFonts w:ascii="Tahoma" w:eastAsia="宋体" w:hAnsi="Tahoma" w:cs="Tahoma"/>
            <w:color w:val="FF0000"/>
            <w:kern w:val="0"/>
            <w:sz w:val="13"/>
            <w:szCs w:val="13"/>
          </w:rPr>
          <w:t>权重</w:t>
        </w:r>
        <w:r w:rsidRPr="000432E0">
          <w:rPr>
            <w:rFonts w:ascii="Tahoma" w:eastAsia="宋体" w:hAnsi="Tahoma" w:cs="Tahoma"/>
            <w:color w:val="222222"/>
            <w:kern w:val="0"/>
            <w:sz w:val="13"/>
            <w:szCs w:val="13"/>
          </w:rPr>
          <w:t>的元素，比如一个游戏的用户得分排行榜</w:t>
        </w:r>
        <w:r w:rsidRPr="000432E0">
          <w:rPr>
            <w:rFonts w:ascii="Tahoma" w:eastAsia="宋体" w:hAnsi="Tahoma" w:cs="Tahoma"/>
            <w:color w:val="FF0000"/>
            <w:kern w:val="0"/>
            <w:sz w:val="13"/>
            <w:szCs w:val="13"/>
          </w:rPr>
          <w:t>过期项目处理，按照时间排序</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86" w:author="Unknown"/>
          <w:rFonts w:ascii="Tahoma" w:eastAsia="宋体" w:hAnsi="Tahoma" w:cs="Tahoma"/>
          <w:color w:val="222222"/>
          <w:kern w:val="0"/>
          <w:sz w:val="13"/>
          <w:szCs w:val="13"/>
        </w:rPr>
      </w:pPr>
      <w:ins w:id="187" w:author="Unknown">
        <w:r w:rsidRPr="000432E0">
          <w:rPr>
            <w:rFonts w:ascii="Tahoma" w:eastAsia="宋体" w:hAnsi="Tahoma" w:cs="Tahoma"/>
            <w:b/>
            <w:bCs/>
            <w:color w:val="222222"/>
            <w:kern w:val="0"/>
            <w:sz w:val="13"/>
          </w:rPr>
          <w:t>3.Redis</w:t>
        </w:r>
        <w:r w:rsidRPr="000432E0">
          <w:rPr>
            <w:rFonts w:ascii="Tahoma" w:eastAsia="宋体" w:hAnsi="Tahoma" w:cs="Tahoma"/>
            <w:b/>
            <w:bCs/>
            <w:color w:val="222222"/>
            <w:kern w:val="0"/>
            <w:sz w:val="13"/>
          </w:rPr>
          <w:t>解决秒杀</w:t>
        </w:r>
        <w:r w:rsidRPr="000432E0">
          <w:rPr>
            <w:rFonts w:ascii="Tahoma" w:eastAsia="宋体" w:hAnsi="Tahoma" w:cs="Tahoma"/>
            <w:b/>
            <w:bCs/>
            <w:color w:val="222222"/>
            <w:kern w:val="0"/>
            <w:sz w:val="13"/>
          </w:rPr>
          <w:t>/</w:t>
        </w:r>
        <w:r w:rsidRPr="000432E0">
          <w:rPr>
            <w:rFonts w:ascii="Tahoma" w:eastAsia="宋体" w:hAnsi="Tahoma" w:cs="Tahoma"/>
            <w:b/>
            <w:bCs/>
            <w:color w:val="222222"/>
            <w:kern w:val="0"/>
            <w:sz w:val="13"/>
          </w:rPr>
          <w:t>抢红包等高并发事务活动</w:t>
        </w:r>
      </w:ins>
    </w:p>
    <w:p w:rsidR="000432E0" w:rsidRPr="000432E0" w:rsidRDefault="000432E0" w:rsidP="000432E0">
      <w:pPr>
        <w:widowControl/>
        <w:wordWrap w:val="0"/>
        <w:spacing w:line="291" w:lineRule="atLeast"/>
        <w:jc w:val="left"/>
        <w:rPr>
          <w:ins w:id="188" w:author="Unknown"/>
          <w:rFonts w:ascii="Tahoma" w:eastAsia="宋体" w:hAnsi="Tahoma" w:cs="Tahoma"/>
          <w:color w:val="222222"/>
          <w:kern w:val="0"/>
          <w:sz w:val="13"/>
          <w:szCs w:val="13"/>
        </w:rPr>
      </w:pPr>
      <w:ins w:id="189" w:author="Unknown">
        <w:r w:rsidRPr="000432E0">
          <w:rPr>
            <w:rFonts w:ascii="Tahoma" w:eastAsia="宋体" w:hAnsi="Tahoma" w:cs="Tahoma"/>
            <w:color w:val="222222"/>
            <w:kern w:val="0"/>
            <w:sz w:val="13"/>
            <w:szCs w:val="13"/>
          </w:rPr>
          <w:lastRenderedPageBreak/>
          <w:t>    </w:t>
        </w:r>
        <w:r w:rsidRPr="000432E0">
          <w:rPr>
            <w:rFonts w:ascii="Tahoma" w:eastAsia="宋体" w:hAnsi="Tahoma" w:cs="Tahoma"/>
            <w:color w:val="FF0000"/>
            <w:kern w:val="0"/>
            <w:sz w:val="13"/>
            <w:szCs w:val="13"/>
          </w:rPr>
          <w:t>秒杀开始前</w:t>
        </w:r>
        <w:r w:rsidRPr="000432E0">
          <w:rPr>
            <w:rFonts w:ascii="Tahoma" w:eastAsia="宋体" w:hAnsi="Tahoma" w:cs="Tahoma"/>
            <w:color w:val="FF0000"/>
            <w:kern w:val="0"/>
            <w:sz w:val="13"/>
            <w:szCs w:val="13"/>
          </w:rPr>
          <w:t>30</w:t>
        </w:r>
        <w:r w:rsidRPr="000432E0">
          <w:rPr>
            <w:rFonts w:ascii="Tahoma" w:eastAsia="宋体" w:hAnsi="Tahoma" w:cs="Tahoma"/>
            <w:color w:val="FF0000"/>
            <w:kern w:val="0"/>
            <w:sz w:val="13"/>
            <w:szCs w:val="13"/>
          </w:rPr>
          <w:t>分钟把秒杀库存从数据库同步到</w:t>
        </w:r>
        <w:r w:rsidRPr="000432E0">
          <w:rPr>
            <w:rFonts w:ascii="Tahoma" w:eastAsia="宋体" w:hAnsi="Tahoma" w:cs="Tahoma"/>
            <w:color w:val="FF0000"/>
            <w:kern w:val="0"/>
            <w:sz w:val="13"/>
            <w:szCs w:val="13"/>
          </w:rPr>
          <w:t>Redis Sorted Set</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90" w:author="Unknown"/>
          <w:rFonts w:ascii="Tahoma" w:eastAsia="宋体" w:hAnsi="Tahoma" w:cs="Tahoma"/>
          <w:color w:val="222222"/>
          <w:kern w:val="0"/>
          <w:sz w:val="13"/>
          <w:szCs w:val="13"/>
        </w:rPr>
      </w:pPr>
      <w:ins w:id="191"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用户秒杀</w:t>
        </w:r>
        <w:r w:rsidRPr="000432E0">
          <w:rPr>
            <w:rFonts w:ascii="Tahoma" w:eastAsia="宋体" w:hAnsi="Tahoma" w:cs="Tahoma"/>
            <w:color w:val="FF0000"/>
            <w:kern w:val="0"/>
            <w:sz w:val="13"/>
            <w:szCs w:val="13"/>
          </w:rPr>
          <w:t>库存</w:t>
        </w:r>
        <w:r w:rsidRPr="000432E0">
          <w:rPr>
            <w:rFonts w:ascii="Tahoma" w:eastAsia="宋体" w:hAnsi="Tahoma" w:cs="Tahoma"/>
            <w:color w:val="222222"/>
            <w:kern w:val="0"/>
            <w:sz w:val="13"/>
            <w:szCs w:val="13"/>
          </w:rPr>
          <w:t>放入</w:t>
        </w:r>
        <w:r w:rsidRPr="000432E0">
          <w:rPr>
            <w:rFonts w:ascii="Tahoma" w:eastAsia="宋体" w:hAnsi="Tahoma" w:cs="Tahoma"/>
            <w:color w:val="FF0000"/>
            <w:kern w:val="0"/>
            <w:sz w:val="13"/>
            <w:szCs w:val="13"/>
          </w:rPr>
          <w:t>秒杀限制数长度</w:t>
        </w:r>
        <w:r w:rsidRPr="000432E0">
          <w:rPr>
            <w:rFonts w:ascii="Tahoma" w:eastAsia="宋体" w:hAnsi="Tahoma" w:cs="Tahoma"/>
            <w:color w:val="222222"/>
            <w:kern w:val="0"/>
            <w:sz w:val="13"/>
            <w:szCs w:val="13"/>
          </w:rPr>
          <w:t>的</w:t>
        </w:r>
        <w:r w:rsidRPr="000432E0">
          <w:rPr>
            <w:rFonts w:ascii="Tahoma" w:eastAsia="宋体" w:hAnsi="Tahoma" w:cs="Tahoma"/>
            <w:color w:val="FF0000"/>
            <w:kern w:val="0"/>
            <w:sz w:val="13"/>
            <w:szCs w:val="13"/>
          </w:rPr>
          <w:t>Sorted Set</w:t>
        </w:r>
        <w:r w:rsidRPr="000432E0">
          <w:rPr>
            <w:rFonts w:ascii="Tahoma" w:eastAsia="宋体" w:hAnsi="Tahoma" w:cs="Tahoma"/>
            <w:color w:val="222222"/>
            <w:kern w:val="0"/>
            <w:sz w:val="13"/>
            <w:szCs w:val="13"/>
          </w:rPr>
          <w:t>；</w:t>
        </w:r>
      </w:ins>
    </w:p>
    <w:p w:rsidR="000432E0" w:rsidRPr="000432E0" w:rsidRDefault="000432E0" w:rsidP="000432E0">
      <w:pPr>
        <w:widowControl/>
        <w:wordWrap w:val="0"/>
        <w:spacing w:line="291" w:lineRule="atLeast"/>
        <w:jc w:val="left"/>
        <w:rPr>
          <w:ins w:id="192" w:author="Unknown"/>
          <w:rFonts w:ascii="Tahoma" w:eastAsia="宋体" w:hAnsi="Tahoma" w:cs="Tahoma"/>
          <w:color w:val="222222"/>
          <w:kern w:val="0"/>
          <w:sz w:val="13"/>
          <w:szCs w:val="13"/>
        </w:rPr>
      </w:pPr>
      <w:ins w:id="193"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秒杀到</w:t>
        </w:r>
        <w:r w:rsidRPr="000432E0">
          <w:rPr>
            <w:rFonts w:ascii="Tahoma" w:eastAsia="宋体" w:hAnsi="Tahoma" w:cs="Tahoma"/>
            <w:color w:val="FF0000"/>
            <w:kern w:val="0"/>
            <w:sz w:val="13"/>
            <w:szCs w:val="13"/>
          </w:rPr>
          <w:t>指定秒杀数</w:t>
        </w:r>
        <w:r w:rsidRPr="000432E0">
          <w:rPr>
            <w:rFonts w:ascii="Tahoma" w:eastAsia="宋体" w:hAnsi="Tahoma" w:cs="Tahoma"/>
            <w:color w:val="222222"/>
            <w:kern w:val="0"/>
            <w:sz w:val="13"/>
            <w:szCs w:val="13"/>
          </w:rPr>
          <w:t>后，</w:t>
        </w:r>
        <w:r w:rsidRPr="000432E0">
          <w:rPr>
            <w:rFonts w:ascii="Tahoma" w:eastAsia="宋体" w:hAnsi="Tahoma" w:cs="Tahoma"/>
            <w:color w:val="FF0000"/>
            <w:kern w:val="0"/>
            <w:sz w:val="13"/>
            <w:szCs w:val="13"/>
          </w:rPr>
          <w:t>Sorted Set</w:t>
        </w:r>
        <w:r w:rsidRPr="000432E0">
          <w:rPr>
            <w:rFonts w:ascii="Tahoma" w:eastAsia="宋体" w:hAnsi="Tahoma" w:cs="Tahoma"/>
            <w:color w:val="FF0000"/>
            <w:kern w:val="0"/>
            <w:sz w:val="13"/>
            <w:szCs w:val="13"/>
          </w:rPr>
          <w:t>不在接受秒杀请求，并显示返回标识；</w:t>
        </w:r>
      </w:ins>
    </w:p>
    <w:p w:rsidR="000432E0" w:rsidRPr="000432E0" w:rsidRDefault="000432E0" w:rsidP="000432E0">
      <w:pPr>
        <w:widowControl/>
        <w:wordWrap w:val="0"/>
        <w:spacing w:line="291" w:lineRule="atLeast"/>
        <w:jc w:val="left"/>
        <w:rPr>
          <w:ins w:id="194" w:author="Unknown"/>
          <w:rFonts w:ascii="Tahoma" w:eastAsia="宋体" w:hAnsi="Tahoma" w:cs="Tahoma"/>
          <w:color w:val="222222"/>
          <w:kern w:val="0"/>
          <w:sz w:val="13"/>
          <w:szCs w:val="13"/>
        </w:rPr>
      </w:pPr>
      <w:ins w:id="195" w:author="Unknown">
        <w:r w:rsidRPr="000432E0">
          <w:rPr>
            <w:rFonts w:ascii="Tahoma" w:eastAsia="宋体" w:hAnsi="Tahoma" w:cs="Tahoma"/>
            <w:color w:val="222222"/>
            <w:kern w:val="0"/>
            <w:sz w:val="13"/>
            <w:szCs w:val="13"/>
          </w:rPr>
          <w:t xml:space="preserve">    </w:t>
        </w:r>
        <w:r w:rsidRPr="000432E0">
          <w:rPr>
            <w:rFonts w:ascii="Tahoma" w:eastAsia="宋体" w:hAnsi="Tahoma" w:cs="Tahoma"/>
            <w:color w:val="222222"/>
            <w:kern w:val="0"/>
            <w:sz w:val="13"/>
            <w:szCs w:val="13"/>
          </w:rPr>
          <w:t>秒杀活动完全结束后，</w:t>
        </w:r>
        <w:r w:rsidRPr="000432E0">
          <w:rPr>
            <w:rFonts w:ascii="Tahoma" w:eastAsia="宋体" w:hAnsi="Tahoma" w:cs="Tahoma"/>
            <w:color w:val="FF0000"/>
            <w:kern w:val="0"/>
            <w:sz w:val="13"/>
            <w:szCs w:val="13"/>
          </w:rPr>
          <w:t>同步</w:t>
        </w:r>
        <w:r w:rsidRPr="000432E0">
          <w:rPr>
            <w:rFonts w:ascii="Tahoma" w:eastAsia="宋体" w:hAnsi="Tahoma" w:cs="Tahoma"/>
            <w:color w:val="FF0000"/>
            <w:kern w:val="0"/>
            <w:sz w:val="13"/>
            <w:szCs w:val="13"/>
          </w:rPr>
          <w:t>Redis</w:t>
        </w:r>
        <w:r w:rsidRPr="000432E0">
          <w:rPr>
            <w:rFonts w:ascii="Tahoma" w:eastAsia="宋体" w:hAnsi="Tahoma" w:cs="Tahoma"/>
            <w:color w:val="FF0000"/>
            <w:kern w:val="0"/>
            <w:sz w:val="13"/>
            <w:szCs w:val="13"/>
          </w:rPr>
          <w:t>数据到数据库</w:t>
        </w:r>
        <w:r w:rsidRPr="000432E0">
          <w:rPr>
            <w:rFonts w:ascii="Tahoma" w:eastAsia="宋体" w:hAnsi="Tahoma" w:cs="Tahoma"/>
            <w:color w:val="222222"/>
            <w:kern w:val="0"/>
            <w:sz w:val="13"/>
            <w:szCs w:val="13"/>
          </w:rPr>
          <w:t>，秒杀正式结束。</w:t>
        </w:r>
      </w:ins>
    </w:p>
    <w:p w:rsidR="000432E0" w:rsidRPr="000432E0" w:rsidRDefault="000432E0" w:rsidP="000432E0">
      <w:pPr>
        <w:widowControl/>
        <w:wordWrap w:val="0"/>
        <w:spacing w:line="291" w:lineRule="atLeast"/>
        <w:jc w:val="left"/>
        <w:rPr>
          <w:ins w:id="196" w:author="Unknown"/>
          <w:rFonts w:ascii="Tahoma" w:eastAsia="宋体" w:hAnsi="Tahoma" w:cs="Tahoma"/>
          <w:color w:val="222222"/>
          <w:kern w:val="0"/>
          <w:sz w:val="13"/>
          <w:szCs w:val="13"/>
        </w:rPr>
      </w:pPr>
      <w:ins w:id="197" w:author="Unknown">
        <w:r w:rsidRPr="000432E0">
          <w:rPr>
            <w:rFonts w:ascii="Tahoma" w:eastAsia="宋体" w:hAnsi="Tahoma" w:cs="Tahoma"/>
            <w:color w:val="222222"/>
            <w:kern w:val="0"/>
            <w:sz w:val="13"/>
            <w:szCs w:val="13"/>
          </w:rPr>
          <w:t>以上就是本文的全部内容，希望对大家的学习有所帮助，也希望大家多多支持脚本之家。</w:t>
        </w:r>
      </w:ins>
    </w:p>
    <w:p w:rsidR="0066322C" w:rsidRPr="000432E0" w:rsidRDefault="0066322C"/>
    <w:sectPr w:rsidR="0066322C" w:rsidRPr="000432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22C" w:rsidRDefault="0066322C" w:rsidP="000432E0">
      <w:r>
        <w:separator/>
      </w:r>
    </w:p>
  </w:endnote>
  <w:endnote w:type="continuationSeparator" w:id="1">
    <w:p w:rsidR="0066322C" w:rsidRDefault="0066322C" w:rsidP="000432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22C" w:rsidRDefault="0066322C" w:rsidP="000432E0">
      <w:r>
        <w:separator/>
      </w:r>
    </w:p>
  </w:footnote>
  <w:footnote w:type="continuationSeparator" w:id="1">
    <w:p w:rsidR="0066322C" w:rsidRDefault="0066322C" w:rsidP="000432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32E0"/>
    <w:rsid w:val="000432E0"/>
    <w:rsid w:val="0066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432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3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32E0"/>
    <w:rPr>
      <w:sz w:val="18"/>
      <w:szCs w:val="18"/>
    </w:rPr>
  </w:style>
  <w:style w:type="paragraph" w:styleId="a4">
    <w:name w:val="footer"/>
    <w:basedOn w:val="a"/>
    <w:link w:val="Char0"/>
    <w:uiPriority w:val="99"/>
    <w:semiHidden/>
    <w:unhideWhenUsed/>
    <w:rsid w:val="000432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32E0"/>
    <w:rPr>
      <w:sz w:val="18"/>
      <w:szCs w:val="18"/>
    </w:rPr>
  </w:style>
  <w:style w:type="character" w:customStyle="1" w:styleId="1Char">
    <w:name w:val="标题 1 Char"/>
    <w:basedOn w:val="a0"/>
    <w:link w:val="1"/>
    <w:uiPriority w:val="9"/>
    <w:rsid w:val="000432E0"/>
    <w:rPr>
      <w:rFonts w:ascii="宋体" w:eastAsia="宋体" w:hAnsi="宋体" w:cs="宋体"/>
      <w:b/>
      <w:bCs/>
      <w:kern w:val="36"/>
      <w:sz w:val="48"/>
      <w:szCs w:val="48"/>
    </w:rPr>
  </w:style>
  <w:style w:type="character" w:styleId="a5">
    <w:name w:val="Hyperlink"/>
    <w:basedOn w:val="a0"/>
    <w:uiPriority w:val="99"/>
    <w:semiHidden/>
    <w:unhideWhenUsed/>
    <w:rsid w:val="000432E0"/>
    <w:rPr>
      <w:color w:val="0000FF"/>
      <w:u w:val="single"/>
    </w:rPr>
  </w:style>
  <w:style w:type="paragraph" w:styleId="a6">
    <w:name w:val="Normal (Web)"/>
    <w:basedOn w:val="a"/>
    <w:uiPriority w:val="99"/>
    <w:semiHidden/>
    <w:unhideWhenUsed/>
    <w:rsid w:val="000432E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432E0"/>
    <w:rPr>
      <w:b/>
      <w:bCs/>
    </w:rPr>
  </w:style>
</w:styles>
</file>

<file path=word/webSettings.xml><?xml version="1.0" encoding="utf-8"?>
<w:webSettings xmlns:r="http://schemas.openxmlformats.org/officeDocument/2006/relationships" xmlns:w="http://schemas.openxmlformats.org/wordprocessingml/2006/main">
  <w:divs>
    <w:div w:id="1058822537">
      <w:bodyDiv w:val="1"/>
      <w:marLeft w:val="0"/>
      <w:marRight w:val="0"/>
      <w:marTop w:val="0"/>
      <w:marBottom w:val="0"/>
      <w:divBdr>
        <w:top w:val="none" w:sz="0" w:space="0" w:color="auto"/>
        <w:left w:val="none" w:sz="0" w:space="0" w:color="auto"/>
        <w:bottom w:val="none" w:sz="0" w:space="0" w:color="auto"/>
        <w:right w:val="none" w:sz="0" w:space="0" w:color="auto"/>
      </w:divBdr>
      <w:divsChild>
        <w:div w:id="2105806572">
          <w:marLeft w:val="0"/>
          <w:marRight w:val="0"/>
          <w:marTop w:val="0"/>
          <w:marBottom w:val="0"/>
          <w:divBdr>
            <w:top w:val="none" w:sz="0" w:space="0" w:color="auto"/>
            <w:left w:val="none" w:sz="0" w:space="0" w:color="auto"/>
            <w:bottom w:val="none" w:sz="0" w:space="0" w:color="auto"/>
            <w:right w:val="none" w:sz="0" w:space="0" w:color="auto"/>
          </w:divBdr>
        </w:div>
        <w:div w:id="86267585">
          <w:marLeft w:val="0"/>
          <w:marRight w:val="0"/>
          <w:marTop w:val="83"/>
          <w:marBottom w:val="83"/>
          <w:divBdr>
            <w:top w:val="none" w:sz="0" w:space="0" w:color="auto"/>
            <w:left w:val="single" w:sz="12" w:space="4" w:color="70B8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b51.net/article/13963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b51.net/article/139632.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2</cp:revision>
  <dcterms:created xsi:type="dcterms:W3CDTF">2020-03-16T11:29:00Z</dcterms:created>
  <dcterms:modified xsi:type="dcterms:W3CDTF">2020-03-16T11:34:00Z</dcterms:modified>
</cp:coreProperties>
</file>